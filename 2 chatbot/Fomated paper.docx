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58049A" w14:textId="77777777" w:rsidR="00E91233" w:rsidRDefault="00CB6F89">
      <w:pPr>
        <w:pStyle w:val="Authors"/>
        <w:framePr w:w="0" w:hSpace="0" w:vSpace="0" w:wrap="auto" w:vAnchor="margin" w:hAnchor="text" w:xAlign="left" w:yAlign="inline"/>
        <w:spacing w:after="0"/>
        <w:rPr>
          <w:bCs/>
          <w:sz w:val="28"/>
          <w:szCs w:val="28"/>
          <w:vertAlign w:val="superscript"/>
        </w:rPr>
      </w:pPr>
      <w:r>
        <w:rPr>
          <w:bCs/>
          <w:sz w:val="28"/>
          <w:szCs w:val="28"/>
        </w:rPr>
        <w:t>Transforming Legal Assistance: A Chatbot-Driven Analysis of India's Legislative Reforms</w:t>
      </w:r>
    </w:p>
    <w:p w14:paraId="2AB5703F" w14:textId="77777777" w:rsidR="00E91233" w:rsidRDefault="00E91233">
      <w:pPr>
        <w:spacing w:after="0" w:line="240" w:lineRule="auto"/>
        <w:jc w:val="both"/>
        <w:rPr>
          <w:rFonts w:ascii="Times New Roman" w:hAnsi="Times New Roman"/>
          <w:sz w:val="16"/>
          <w:szCs w:val="16"/>
        </w:rPr>
      </w:pPr>
    </w:p>
    <w:p w14:paraId="0D9FF4BC" w14:textId="77777777" w:rsidR="00E91233" w:rsidRDefault="00CB6F89">
      <w:pPr>
        <w:pStyle w:val="Authors"/>
        <w:framePr w:w="0" w:hSpace="0" w:vSpace="0" w:wrap="auto" w:vAnchor="margin" w:hAnchor="text" w:xAlign="left" w:yAlign="inline"/>
        <w:spacing w:after="0"/>
        <w:rPr>
          <w:bCs/>
          <w:sz w:val="18"/>
          <w:szCs w:val="18"/>
        </w:rPr>
      </w:pPr>
      <w:r>
        <w:rPr>
          <w:bCs/>
          <w:sz w:val="18"/>
          <w:szCs w:val="18"/>
          <w:vertAlign w:val="superscript"/>
        </w:rPr>
        <w:t>[1]</w:t>
      </w:r>
      <w:r>
        <w:rPr>
          <w:bCs/>
          <w:sz w:val="18"/>
          <w:szCs w:val="18"/>
        </w:rPr>
        <w:t>Deepak</w:t>
      </w:r>
      <w:r w:rsidR="00F23F8E">
        <w:rPr>
          <w:bCs/>
          <w:sz w:val="18"/>
          <w:szCs w:val="18"/>
        </w:rPr>
        <w:t xml:space="preserve"> </w:t>
      </w:r>
      <w:r>
        <w:rPr>
          <w:bCs/>
          <w:sz w:val="18"/>
          <w:szCs w:val="18"/>
        </w:rPr>
        <w:t>,</w:t>
      </w:r>
      <w:r>
        <w:rPr>
          <w:bCs/>
          <w:sz w:val="18"/>
          <w:szCs w:val="18"/>
          <w:vertAlign w:val="superscript"/>
        </w:rPr>
        <w:t>[1]</w:t>
      </w:r>
      <w:r>
        <w:rPr>
          <w:bCs/>
          <w:sz w:val="18"/>
          <w:szCs w:val="18"/>
        </w:rPr>
        <w:t xml:space="preserve">Pavithraa, </w:t>
      </w:r>
      <w:r>
        <w:rPr>
          <w:bCs/>
          <w:sz w:val="18"/>
          <w:szCs w:val="18"/>
          <w:vertAlign w:val="superscript"/>
        </w:rPr>
        <w:t>[2]</w:t>
      </w:r>
      <w:r>
        <w:rPr>
          <w:bCs/>
          <w:sz w:val="18"/>
          <w:szCs w:val="18"/>
        </w:rPr>
        <w:t xml:space="preserve"> Vishnu Priya R</w:t>
      </w:r>
    </w:p>
    <w:p w14:paraId="4C7C8D96" w14:textId="77777777" w:rsidR="00E91233" w:rsidRDefault="00E91233">
      <w:pPr>
        <w:spacing w:after="0" w:line="240" w:lineRule="auto"/>
        <w:rPr>
          <w:rFonts w:ascii="Times New Roman" w:hAnsi="Times New Roman"/>
        </w:rPr>
      </w:pPr>
    </w:p>
    <w:p w14:paraId="6150A3A8" w14:textId="77777777" w:rsidR="00E91233" w:rsidRDefault="00CB6F89">
      <w:pPr>
        <w:spacing w:after="0" w:line="240" w:lineRule="auto"/>
        <w:jc w:val="center"/>
        <w:rPr>
          <w:rFonts w:ascii="Times New Roman" w:hAnsi="Times New Roman"/>
          <w:sz w:val="18"/>
          <w:szCs w:val="18"/>
        </w:rPr>
      </w:pPr>
      <w:r>
        <w:rPr>
          <w:rFonts w:ascii="Times New Roman" w:hAnsi="Times New Roman"/>
          <w:sz w:val="18"/>
          <w:szCs w:val="18"/>
          <w:vertAlign w:val="superscript"/>
        </w:rPr>
        <w:t>[1]</w:t>
      </w:r>
      <w:r>
        <w:rPr>
          <w:rFonts w:ascii="Times New Roman" w:hAnsi="Times New Roman"/>
          <w:sz w:val="18"/>
          <w:szCs w:val="18"/>
        </w:rPr>
        <w:t xml:space="preserve">Jamal Mohamed College, 7, Race Course Road, </w:t>
      </w:r>
      <w:proofErr w:type="spellStart"/>
      <w:r>
        <w:rPr>
          <w:rFonts w:ascii="Times New Roman" w:hAnsi="Times New Roman"/>
          <w:sz w:val="18"/>
          <w:szCs w:val="18"/>
        </w:rPr>
        <w:t>Khajanagar</w:t>
      </w:r>
      <w:proofErr w:type="spellEnd"/>
      <w:r>
        <w:rPr>
          <w:rFonts w:ascii="Times New Roman" w:hAnsi="Times New Roman"/>
          <w:sz w:val="18"/>
          <w:szCs w:val="18"/>
        </w:rPr>
        <w:t>, Tiruchirappalli, Tamil Nadu 620020.</w:t>
      </w:r>
    </w:p>
    <w:p w14:paraId="6DA36102" w14:textId="77777777" w:rsidR="00E91233" w:rsidRDefault="00CB6F89">
      <w:pPr>
        <w:spacing w:after="0" w:line="240" w:lineRule="auto"/>
        <w:jc w:val="center"/>
        <w:rPr>
          <w:sz w:val="18"/>
          <w:szCs w:val="18"/>
          <w:lang w:val="en-IN"/>
        </w:rPr>
      </w:pPr>
      <w:r>
        <w:rPr>
          <w:rFonts w:ascii="Times New Roman" w:hAnsi="Times New Roman"/>
          <w:sz w:val="18"/>
          <w:szCs w:val="18"/>
          <w:vertAlign w:val="superscript"/>
        </w:rPr>
        <w:t>[2]</w:t>
      </w:r>
      <w:r>
        <w:rPr>
          <w:rFonts w:ascii="Times New Roman" w:hAnsi="Times New Roman"/>
          <w:sz w:val="18"/>
          <w:szCs w:val="18"/>
        </w:rPr>
        <w:t>National Institute Technology,</w:t>
      </w:r>
      <w:r>
        <w:rPr>
          <w:sz w:val="18"/>
          <w:szCs w:val="18"/>
          <w:lang w:val="en-IN"/>
        </w:rPr>
        <w:t>Tanjore Main Road, National Highway 83, Tiruchirappalli – 620015.</w:t>
      </w:r>
    </w:p>
    <w:p w14:paraId="2FCD8908" w14:textId="77777777" w:rsidR="00E91233" w:rsidRDefault="00E91233">
      <w:pPr>
        <w:spacing w:after="0" w:line="240" w:lineRule="auto"/>
        <w:jc w:val="center"/>
        <w:rPr>
          <w:rFonts w:ascii="Times New Roman" w:hAnsi="Times New Roman"/>
          <w:sz w:val="18"/>
          <w:szCs w:val="18"/>
        </w:rPr>
      </w:pPr>
    </w:p>
    <w:p w14:paraId="7B0EC2C2" w14:textId="77777777" w:rsidR="00E91233" w:rsidRDefault="00E91233">
      <w:pPr>
        <w:spacing w:after="0" w:line="240" w:lineRule="auto"/>
        <w:jc w:val="center"/>
        <w:rPr>
          <w:rFonts w:ascii="Times New Roman" w:hAnsi="Times New Roman"/>
          <w:sz w:val="18"/>
          <w:szCs w:val="18"/>
        </w:rPr>
      </w:pPr>
    </w:p>
    <w:p w14:paraId="005277EE" w14:textId="77777777" w:rsidR="00E91233" w:rsidRDefault="00CB6F89">
      <w:pPr>
        <w:spacing w:after="0" w:line="240" w:lineRule="auto"/>
        <w:jc w:val="center"/>
        <w:rPr>
          <w:rFonts w:ascii="Times New Roman" w:hAnsi="Times New Roman"/>
          <w:sz w:val="18"/>
          <w:szCs w:val="18"/>
        </w:rPr>
      </w:pPr>
      <w:r>
        <w:rPr>
          <w:rFonts w:ascii="Times New Roman" w:hAnsi="Times New Roman"/>
          <w:sz w:val="18"/>
          <w:szCs w:val="18"/>
        </w:rPr>
        <w:t xml:space="preserve">Email: </w:t>
      </w:r>
      <w:r>
        <w:rPr>
          <w:rFonts w:ascii="Times New Roman" w:hAnsi="Times New Roman"/>
          <w:sz w:val="18"/>
          <w:szCs w:val="18"/>
          <w:vertAlign w:val="superscript"/>
        </w:rPr>
        <w:t>[1]</w:t>
      </w:r>
      <w:r>
        <w:rPr>
          <w:rFonts w:ascii="Times New Roman" w:hAnsi="Times New Roman"/>
          <w:sz w:val="18"/>
          <w:szCs w:val="18"/>
        </w:rPr>
        <w:t>deepakkeke8@gmail.com,</w:t>
      </w:r>
      <w:r>
        <w:rPr>
          <w:rFonts w:ascii="Times New Roman" w:hAnsi="Times New Roman"/>
          <w:sz w:val="18"/>
          <w:szCs w:val="18"/>
          <w:vertAlign w:val="superscript"/>
        </w:rPr>
        <w:t>[1]</w:t>
      </w:r>
      <w:r>
        <w:rPr>
          <w:rFonts w:ascii="Times New Roman" w:hAnsi="Times New Roman"/>
          <w:sz w:val="18"/>
          <w:szCs w:val="18"/>
        </w:rPr>
        <w:t xml:space="preserve">pavithraa20102004@gmail.com, </w:t>
      </w:r>
      <w:r>
        <w:rPr>
          <w:rFonts w:ascii="Times New Roman" w:hAnsi="Times New Roman"/>
          <w:sz w:val="18"/>
          <w:szCs w:val="18"/>
          <w:vertAlign w:val="superscript"/>
        </w:rPr>
        <w:t>[2]</w:t>
      </w:r>
      <w:r>
        <w:rPr>
          <w:rFonts w:ascii="Times New Roman" w:hAnsi="Times New Roman"/>
          <w:sz w:val="18"/>
          <w:szCs w:val="18"/>
        </w:rPr>
        <w:t>vishnupriya@nitt.edu</w:t>
      </w:r>
    </w:p>
    <w:p w14:paraId="76CF84DA" w14:textId="77777777" w:rsidR="00E91233" w:rsidRDefault="00CB6F89">
      <w:pPr>
        <w:spacing w:after="0" w:line="240" w:lineRule="auto"/>
        <w:jc w:val="center"/>
        <w:rPr>
          <w:rFonts w:ascii="Times New Roman" w:hAnsi="Times New Roman"/>
          <w:sz w:val="16"/>
          <w:szCs w:val="16"/>
        </w:rPr>
        <w:sectPr w:rsidR="00E91233">
          <w:footerReference w:type="default" r:id="rId9"/>
          <w:footerReference w:type="first" r:id="rId10"/>
          <w:pgSz w:w="11909" w:h="16834"/>
          <w:pgMar w:top="1440" w:right="1440" w:bottom="1440" w:left="1440" w:header="540" w:footer="720" w:gutter="0"/>
          <w:pgNumType w:start="57"/>
          <w:cols w:space="720"/>
          <w:docGrid w:linePitch="360"/>
        </w:sectPr>
      </w:pPr>
      <w:r>
        <w:rPr>
          <w:rFonts w:ascii="Times New Roman" w:hAnsi="Times New Roman"/>
          <w:sz w:val="18"/>
          <w:szCs w:val="18"/>
        </w:rPr>
        <w:t>Contact:</w:t>
      </w:r>
      <w:r>
        <w:rPr>
          <w:rFonts w:ascii="Times New Roman" w:hAnsi="Times New Roman"/>
          <w:sz w:val="18"/>
          <w:szCs w:val="18"/>
          <w:vertAlign w:val="superscript"/>
        </w:rPr>
        <w:t>[1]</w:t>
      </w:r>
      <w:r>
        <w:rPr>
          <w:rFonts w:ascii="Times New Roman" w:hAnsi="Times New Roman"/>
          <w:sz w:val="18"/>
          <w:szCs w:val="18"/>
        </w:rPr>
        <w:t>+91 7358920769,</w:t>
      </w:r>
      <w:r>
        <w:rPr>
          <w:rFonts w:ascii="Times New Roman" w:hAnsi="Times New Roman"/>
          <w:sz w:val="18"/>
          <w:szCs w:val="18"/>
          <w:vertAlign w:val="superscript"/>
        </w:rPr>
        <w:t>[1]</w:t>
      </w:r>
      <w:r>
        <w:rPr>
          <w:rFonts w:ascii="Times New Roman" w:hAnsi="Times New Roman"/>
          <w:sz w:val="18"/>
          <w:szCs w:val="18"/>
        </w:rPr>
        <w:t>+91 75984 24566</w:t>
      </w:r>
    </w:p>
    <w:p w14:paraId="1228A386" w14:textId="77777777" w:rsidR="00E91233" w:rsidRDefault="00E91233">
      <w:pPr>
        <w:spacing w:after="0" w:line="240" w:lineRule="auto"/>
        <w:jc w:val="both"/>
        <w:rPr>
          <w:rFonts w:ascii="Times New Roman" w:hAnsi="Times New Roman"/>
          <w:sz w:val="16"/>
          <w:szCs w:val="16"/>
        </w:rPr>
      </w:pPr>
    </w:p>
    <w:p w14:paraId="3C160500" w14:textId="77777777" w:rsidR="00E91233" w:rsidRDefault="00E91233">
      <w:pPr>
        <w:autoSpaceDE w:val="0"/>
        <w:autoSpaceDN w:val="0"/>
        <w:adjustRightInd w:val="0"/>
        <w:spacing w:after="0" w:line="240" w:lineRule="auto"/>
        <w:jc w:val="both"/>
        <w:rPr>
          <w:rFonts w:ascii="Times New Roman" w:hAnsi="Times New Roman"/>
          <w:bCs/>
          <w:iCs/>
          <w:sz w:val="20"/>
          <w:szCs w:val="20"/>
        </w:rPr>
        <w:sectPr w:rsidR="00E91233">
          <w:type w:val="continuous"/>
          <w:pgSz w:w="11909" w:h="16834"/>
          <w:pgMar w:top="1440" w:right="1440" w:bottom="1440" w:left="1440" w:header="540" w:footer="720" w:gutter="0"/>
          <w:cols w:num="2" w:space="720"/>
          <w:docGrid w:linePitch="360"/>
        </w:sectPr>
      </w:pPr>
    </w:p>
    <w:p w14:paraId="33CAA91E" w14:textId="77777777" w:rsidR="00E91233" w:rsidRDefault="00E91233">
      <w:pPr>
        <w:pBdr>
          <w:top w:val="single" w:sz="4" w:space="1" w:color="auto"/>
          <w:bottom w:val="single" w:sz="4" w:space="1" w:color="auto"/>
        </w:pBdr>
        <w:autoSpaceDE w:val="0"/>
        <w:autoSpaceDN w:val="0"/>
        <w:adjustRightInd w:val="0"/>
        <w:spacing w:after="0" w:line="240" w:lineRule="auto"/>
        <w:jc w:val="both"/>
        <w:rPr>
          <w:rFonts w:ascii="Times New Roman" w:hAnsi="Times New Roman"/>
          <w:bCs/>
          <w:iCs/>
          <w:sz w:val="12"/>
          <w:szCs w:val="20"/>
        </w:rPr>
      </w:pPr>
    </w:p>
    <w:p w14:paraId="00C6AEC2" w14:textId="77777777" w:rsidR="00E91233" w:rsidRPr="001D1FD5" w:rsidRDefault="00CB6F89">
      <w:pPr>
        <w:pBdr>
          <w:top w:val="single" w:sz="4" w:space="1" w:color="auto"/>
          <w:bottom w:val="single" w:sz="4" w:space="1" w:color="auto"/>
        </w:pBdr>
        <w:autoSpaceDE w:val="0"/>
        <w:autoSpaceDN w:val="0"/>
        <w:adjustRightInd w:val="0"/>
        <w:spacing w:after="0" w:line="240" w:lineRule="auto"/>
        <w:jc w:val="both"/>
        <w:rPr>
          <w:rFonts w:ascii="Times New Roman" w:hAnsi="Times New Roman"/>
          <w:bCs/>
          <w:iCs/>
          <w:sz w:val="20"/>
          <w:szCs w:val="20"/>
        </w:rPr>
      </w:pPr>
      <w:r w:rsidRPr="001D1FD5">
        <w:rPr>
          <w:rFonts w:ascii="Times New Roman" w:hAnsi="Times New Roman"/>
          <w:bCs/>
          <w:iCs/>
          <w:sz w:val="20"/>
          <w:szCs w:val="20"/>
        </w:rPr>
        <w:t>Abstract:</w:t>
      </w:r>
    </w:p>
    <w:p w14:paraId="612AE732" w14:textId="77777777" w:rsidR="00E91233" w:rsidRPr="001D1FD5" w:rsidRDefault="00CB6F89">
      <w:pPr>
        <w:pBdr>
          <w:top w:val="single" w:sz="4" w:space="1" w:color="auto"/>
          <w:bottom w:val="single" w:sz="4" w:space="1" w:color="auto"/>
        </w:pBdr>
        <w:autoSpaceDE w:val="0"/>
        <w:autoSpaceDN w:val="0"/>
        <w:adjustRightInd w:val="0"/>
        <w:spacing w:after="0" w:line="240" w:lineRule="auto"/>
        <w:jc w:val="both"/>
        <w:rPr>
          <w:rFonts w:ascii="Times New Roman" w:hAnsi="Times New Roman"/>
          <w:bCs/>
          <w:iCs/>
          <w:sz w:val="20"/>
          <w:szCs w:val="20"/>
        </w:rPr>
      </w:pPr>
      <w:r w:rsidRPr="001D1FD5">
        <w:rPr>
          <w:rFonts w:ascii="Times New Roman" w:eastAsia="SimSun" w:hAnsi="Times New Roman"/>
          <w:sz w:val="20"/>
          <w:szCs w:val="20"/>
        </w:rPr>
        <w:t xml:space="preserve">This study presents the development of a legal chatbot leveraging Llama-2 and Mistral, tailored to address queries related to the recent legal reforms in India, including the </w:t>
      </w:r>
      <w:proofErr w:type="spellStart"/>
      <w:r w:rsidRPr="001D1FD5">
        <w:rPr>
          <w:rFonts w:ascii="Times New Roman" w:eastAsia="SimSun" w:hAnsi="Times New Roman"/>
          <w:sz w:val="20"/>
          <w:szCs w:val="20"/>
        </w:rPr>
        <w:t>Bharatiya</w:t>
      </w:r>
      <w:proofErr w:type="spellEnd"/>
      <w:r w:rsidRPr="001D1FD5">
        <w:rPr>
          <w:rFonts w:ascii="Times New Roman" w:eastAsia="SimSun" w:hAnsi="Times New Roman"/>
          <w:sz w:val="20"/>
          <w:szCs w:val="20"/>
        </w:rPr>
        <w:t xml:space="preserve"> Nyaya Sanhita, 2023, </w:t>
      </w:r>
      <w:proofErr w:type="spellStart"/>
      <w:r w:rsidRPr="001D1FD5">
        <w:rPr>
          <w:rFonts w:ascii="Times New Roman" w:eastAsia="SimSun" w:hAnsi="Times New Roman"/>
          <w:sz w:val="20"/>
          <w:szCs w:val="20"/>
        </w:rPr>
        <w:t>Bharatiya</w:t>
      </w:r>
      <w:proofErr w:type="spellEnd"/>
      <w:r w:rsidRPr="001D1FD5">
        <w:rPr>
          <w:rFonts w:ascii="Times New Roman" w:eastAsia="SimSun" w:hAnsi="Times New Roman"/>
          <w:sz w:val="20"/>
          <w:szCs w:val="20"/>
        </w:rPr>
        <w:t xml:space="preserve"> Nagarik Suraksha Sanhita, 2023, and </w:t>
      </w:r>
      <w:proofErr w:type="spellStart"/>
      <w:r w:rsidRPr="001D1FD5">
        <w:rPr>
          <w:rFonts w:ascii="Times New Roman" w:eastAsia="SimSun" w:hAnsi="Times New Roman"/>
          <w:sz w:val="20"/>
          <w:szCs w:val="20"/>
        </w:rPr>
        <w:t>BharatiyaSakshya</w:t>
      </w:r>
      <w:proofErr w:type="spellEnd"/>
      <w:r w:rsidRPr="001D1FD5">
        <w:rPr>
          <w:rFonts w:ascii="Times New Roman" w:eastAsia="SimSun" w:hAnsi="Times New Roman"/>
          <w:sz w:val="20"/>
          <w:szCs w:val="20"/>
        </w:rPr>
        <w:t xml:space="preserve"> Bill, 2023. The chatbot is fine-tuned with a comprehensive legal dataset, enabling it to accurately interpret and provide insights into the redefined criminal offenses, procedural enhancements, and modernized evidentiary standards introduced by these laws. By employing advanced Retrieval-Augmented Generation (RAG) techniques, the chatbot delivers precise, empathetic, and non-judgmental responses, highlighting the transformative potential of LLM-based chatbots in providing reliable and up-to-date legal guidance across diverse legal contexts.</w:t>
      </w:r>
    </w:p>
    <w:p w14:paraId="45F45523" w14:textId="77777777" w:rsidR="00E91233" w:rsidRPr="001D1FD5" w:rsidRDefault="00E91233">
      <w:pPr>
        <w:pBdr>
          <w:top w:val="single" w:sz="4" w:space="1" w:color="auto"/>
          <w:bottom w:val="single" w:sz="4" w:space="1" w:color="auto"/>
        </w:pBdr>
        <w:autoSpaceDE w:val="0"/>
        <w:autoSpaceDN w:val="0"/>
        <w:adjustRightInd w:val="0"/>
        <w:spacing w:after="0" w:line="240" w:lineRule="auto"/>
        <w:jc w:val="both"/>
        <w:rPr>
          <w:rFonts w:ascii="Times New Roman" w:hAnsi="Times New Roman"/>
          <w:bCs/>
          <w:sz w:val="20"/>
          <w:szCs w:val="20"/>
        </w:rPr>
      </w:pPr>
    </w:p>
    <w:p w14:paraId="4972FB34" w14:textId="77777777" w:rsidR="00E91233" w:rsidRPr="001D1FD5" w:rsidRDefault="00CB6F89">
      <w:pPr>
        <w:pBdr>
          <w:top w:val="single" w:sz="4" w:space="1" w:color="auto"/>
          <w:bottom w:val="single" w:sz="4" w:space="1" w:color="auto"/>
        </w:pBdr>
        <w:autoSpaceDE w:val="0"/>
        <w:autoSpaceDN w:val="0"/>
        <w:adjustRightInd w:val="0"/>
        <w:spacing w:after="0" w:line="240" w:lineRule="auto"/>
        <w:jc w:val="both"/>
        <w:rPr>
          <w:rFonts w:ascii="Times New Roman" w:hAnsi="Times New Roman"/>
          <w:bCs/>
          <w:sz w:val="20"/>
          <w:szCs w:val="20"/>
        </w:rPr>
      </w:pPr>
      <w:proofErr w:type="spellStart"/>
      <w:r w:rsidRPr="001D1FD5">
        <w:rPr>
          <w:rFonts w:ascii="Times New Roman" w:hAnsi="Times New Roman"/>
          <w:bCs/>
          <w:sz w:val="20"/>
          <w:szCs w:val="20"/>
        </w:rPr>
        <w:t>Indexterms:LLM</w:t>
      </w:r>
      <w:proofErr w:type="spellEnd"/>
      <w:r w:rsidRPr="001D1FD5">
        <w:rPr>
          <w:rFonts w:ascii="Times New Roman" w:hAnsi="Times New Roman"/>
          <w:bCs/>
          <w:sz w:val="20"/>
          <w:szCs w:val="20"/>
        </w:rPr>
        <w:t>, Llama-2, Mistral, chatbot, fine-tuning, NLP, empathy, Retrieval Augmented Generation(RAG).</w:t>
      </w:r>
    </w:p>
    <w:p w14:paraId="5B1BCB69" w14:textId="77777777" w:rsidR="00E91233" w:rsidRPr="001D1FD5" w:rsidRDefault="00E91233">
      <w:pPr>
        <w:pBdr>
          <w:top w:val="single" w:sz="4" w:space="1" w:color="auto"/>
          <w:bottom w:val="single" w:sz="4" w:space="1" w:color="auto"/>
        </w:pBdr>
        <w:autoSpaceDE w:val="0"/>
        <w:autoSpaceDN w:val="0"/>
        <w:adjustRightInd w:val="0"/>
        <w:spacing w:after="0" w:line="240" w:lineRule="auto"/>
        <w:jc w:val="both"/>
        <w:rPr>
          <w:rFonts w:ascii="Times New Roman" w:hAnsi="Times New Roman"/>
          <w:bCs/>
          <w:sz w:val="20"/>
          <w:szCs w:val="20"/>
        </w:rPr>
      </w:pPr>
    </w:p>
    <w:p w14:paraId="54576CF6" w14:textId="77777777" w:rsidR="00E91233" w:rsidRPr="001D1FD5" w:rsidRDefault="00E91233">
      <w:pPr>
        <w:autoSpaceDE w:val="0"/>
        <w:autoSpaceDN w:val="0"/>
        <w:adjustRightInd w:val="0"/>
        <w:spacing w:after="0" w:line="240" w:lineRule="auto"/>
        <w:jc w:val="both"/>
        <w:rPr>
          <w:rFonts w:ascii="Times New Roman" w:hAnsi="Times New Roman"/>
          <w:sz w:val="20"/>
          <w:szCs w:val="20"/>
        </w:rPr>
      </w:pPr>
    </w:p>
    <w:p w14:paraId="38FBEFD6" w14:textId="77777777" w:rsidR="00E91233" w:rsidRPr="001D1FD5" w:rsidRDefault="00E91233">
      <w:pPr>
        <w:autoSpaceDE w:val="0"/>
        <w:autoSpaceDN w:val="0"/>
        <w:adjustRightInd w:val="0"/>
        <w:spacing w:after="0" w:line="240" w:lineRule="auto"/>
        <w:jc w:val="both"/>
        <w:rPr>
          <w:rFonts w:ascii="Times New Roman" w:hAnsi="Times New Roman"/>
          <w:sz w:val="20"/>
          <w:szCs w:val="20"/>
        </w:rPr>
      </w:pPr>
    </w:p>
    <w:p w14:paraId="342CAFBF" w14:textId="77777777" w:rsidR="00E91233" w:rsidRPr="001D1FD5" w:rsidRDefault="00CB6F89">
      <w:pPr>
        <w:autoSpaceDE w:val="0"/>
        <w:autoSpaceDN w:val="0"/>
        <w:adjustRightInd w:val="0"/>
        <w:spacing w:after="0" w:line="240" w:lineRule="auto"/>
        <w:jc w:val="both"/>
        <w:rPr>
          <w:rFonts w:ascii="Times New Roman" w:hAnsi="Times New Roman"/>
          <w:sz w:val="20"/>
          <w:szCs w:val="20"/>
        </w:rPr>
      </w:pPr>
      <w:r w:rsidRPr="001D1FD5">
        <w:rPr>
          <w:rFonts w:ascii="Times New Roman" w:hAnsi="Times New Roman"/>
          <w:sz w:val="20"/>
          <w:szCs w:val="20"/>
        </w:rPr>
        <w:t>I. INTRODUCTION</w:t>
      </w:r>
    </w:p>
    <w:p w14:paraId="315F0569" w14:textId="77777777" w:rsidR="00E91233" w:rsidRPr="001D1FD5" w:rsidRDefault="00CB6F89">
      <w:pPr>
        <w:spacing w:before="100" w:beforeAutospacing="1" w:after="100" w:afterAutospacing="1" w:line="240" w:lineRule="auto"/>
        <w:rPr>
          <w:rFonts w:ascii="Times New Roman" w:eastAsia="Times New Roman" w:hAnsi="Times New Roman"/>
          <w:sz w:val="20"/>
          <w:szCs w:val="20"/>
          <w:lang w:bidi="ta-IN"/>
        </w:rPr>
      </w:pPr>
      <w:r w:rsidRPr="001D1FD5">
        <w:rPr>
          <w:rFonts w:ascii="Times New Roman" w:eastAsia="Times New Roman" w:hAnsi="Times New Roman"/>
          <w:sz w:val="20"/>
          <w:szCs w:val="20"/>
          <w:lang w:bidi="ta-IN"/>
        </w:rPr>
        <w:t xml:space="preserve">In the rapidly evolving legal landscape of 2023, India has introduced significant legislative reforms with the enactment of the </w:t>
      </w:r>
      <w:proofErr w:type="spellStart"/>
      <w:r w:rsidRPr="001D1FD5">
        <w:rPr>
          <w:rFonts w:ascii="Times New Roman" w:eastAsia="Times New Roman" w:hAnsi="Times New Roman"/>
          <w:sz w:val="20"/>
          <w:szCs w:val="20"/>
          <w:lang w:bidi="ta-IN"/>
        </w:rPr>
        <w:t>Bharatiya</w:t>
      </w:r>
      <w:proofErr w:type="spellEnd"/>
      <w:r w:rsidRPr="001D1FD5">
        <w:rPr>
          <w:rFonts w:ascii="Times New Roman" w:eastAsia="Times New Roman" w:hAnsi="Times New Roman"/>
          <w:sz w:val="20"/>
          <w:szCs w:val="20"/>
          <w:lang w:bidi="ta-IN"/>
        </w:rPr>
        <w:t xml:space="preserve"> Nyaya Sanhita, 2023; </w:t>
      </w:r>
      <w:proofErr w:type="spellStart"/>
      <w:r w:rsidRPr="001D1FD5">
        <w:rPr>
          <w:rFonts w:ascii="Times New Roman" w:eastAsia="Times New Roman" w:hAnsi="Times New Roman"/>
          <w:sz w:val="20"/>
          <w:szCs w:val="20"/>
          <w:lang w:bidi="ta-IN"/>
        </w:rPr>
        <w:t>Bharatiya</w:t>
      </w:r>
      <w:proofErr w:type="spellEnd"/>
      <w:r w:rsidRPr="001D1FD5">
        <w:rPr>
          <w:rFonts w:ascii="Times New Roman" w:eastAsia="Times New Roman" w:hAnsi="Times New Roman"/>
          <w:sz w:val="20"/>
          <w:szCs w:val="20"/>
          <w:lang w:bidi="ta-IN"/>
        </w:rPr>
        <w:t xml:space="preserve"> Nagarik Suraksha Sanhita, 2023; and </w:t>
      </w:r>
      <w:proofErr w:type="spellStart"/>
      <w:r w:rsidRPr="001D1FD5">
        <w:rPr>
          <w:rFonts w:ascii="Times New Roman" w:eastAsia="Times New Roman" w:hAnsi="Times New Roman"/>
          <w:sz w:val="20"/>
          <w:szCs w:val="20"/>
          <w:lang w:bidi="ta-IN"/>
        </w:rPr>
        <w:t>BharatiyaSakshya</w:t>
      </w:r>
      <w:proofErr w:type="spellEnd"/>
      <w:r w:rsidRPr="001D1FD5">
        <w:rPr>
          <w:rFonts w:ascii="Times New Roman" w:eastAsia="Times New Roman" w:hAnsi="Times New Roman"/>
          <w:sz w:val="20"/>
          <w:szCs w:val="20"/>
          <w:lang w:bidi="ta-IN"/>
        </w:rPr>
        <w:t xml:space="preserve"> Bill, 2023. These laws aim to replace and modernize the Indian Penal Code (IPC), the Code of Criminal Procedure (CrPC), and the Indian Evidence Act, respectively. These reforms are not merely updates but represent a comprehensive rethinking of legal frameworks that have governed India for decades. The introduction of these laws underscores the need for a more contemporary approach to criminal justice, procedural law, and evidence handling, reflecting the dynamic societal and technological changes of the 21st century.</w:t>
      </w:r>
    </w:p>
    <w:p w14:paraId="255F4A83" w14:textId="77777777" w:rsidR="00E91233" w:rsidRPr="001D1FD5" w:rsidRDefault="00CB6F89">
      <w:pPr>
        <w:spacing w:before="100" w:beforeAutospacing="1" w:after="100" w:afterAutospacing="1" w:line="240" w:lineRule="auto"/>
        <w:rPr>
          <w:rFonts w:ascii="Times New Roman" w:eastAsia="Times New Roman" w:hAnsi="Times New Roman"/>
          <w:sz w:val="20"/>
          <w:szCs w:val="20"/>
          <w:lang w:bidi="ta-IN"/>
        </w:rPr>
      </w:pPr>
      <w:r w:rsidRPr="001D1FD5">
        <w:rPr>
          <w:rFonts w:ascii="Times New Roman" w:eastAsia="Times New Roman" w:hAnsi="Times New Roman"/>
          <w:sz w:val="20"/>
          <w:szCs w:val="20"/>
          <w:lang w:bidi="ta-IN"/>
        </w:rPr>
        <w:t xml:space="preserve">The impact of these new laws is far-reaching, influencing how justice is administered, how rights are protected, and how evidence is evaluated in courts. The </w:t>
      </w:r>
      <w:proofErr w:type="spellStart"/>
      <w:r w:rsidRPr="001D1FD5">
        <w:rPr>
          <w:rFonts w:ascii="Times New Roman" w:eastAsia="Times New Roman" w:hAnsi="Times New Roman"/>
          <w:bCs/>
          <w:sz w:val="20"/>
          <w:szCs w:val="20"/>
          <w:lang w:bidi="ta-IN"/>
        </w:rPr>
        <w:t>Bharatiya</w:t>
      </w:r>
      <w:proofErr w:type="spellEnd"/>
      <w:r w:rsidRPr="001D1FD5">
        <w:rPr>
          <w:rFonts w:ascii="Times New Roman" w:eastAsia="Times New Roman" w:hAnsi="Times New Roman"/>
          <w:bCs/>
          <w:sz w:val="20"/>
          <w:szCs w:val="20"/>
          <w:lang w:bidi="ta-IN"/>
        </w:rPr>
        <w:t xml:space="preserve"> Nyaya Sanhita, 2023</w:t>
      </w:r>
      <w:r w:rsidRPr="001D1FD5">
        <w:rPr>
          <w:rFonts w:ascii="Times New Roman" w:eastAsia="Times New Roman" w:hAnsi="Times New Roman"/>
          <w:sz w:val="20"/>
          <w:szCs w:val="20"/>
          <w:lang w:bidi="ta-IN"/>
        </w:rPr>
        <w:t xml:space="preserve"> </w:t>
      </w:r>
      <w:r w:rsidRPr="001D1FD5">
        <w:rPr>
          <w:rFonts w:ascii="Times New Roman" w:eastAsia="Times New Roman" w:hAnsi="Times New Roman"/>
          <w:sz w:val="20"/>
          <w:szCs w:val="20"/>
          <w:lang w:bidi="ta-IN"/>
        </w:rPr>
        <w:t xml:space="preserve">redefines criminal offenses and procedures, introducing new provisions that align with modern societal needs. The </w:t>
      </w:r>
      <w:proofErr w:type="spellStart"/>
      <w:r w:rsidRPr="001D1FD5">
        <w:rPr>
          <w:rFonts w:ascii="Times New Roman" w:eastAsia="Times New Roman" w:hAnsi="Times New Roman"/>
          <w:bCs/>
          <w:sz w:val="20"/>
          <w:szCs w:val="20"/>
          <w:lang w:bidi="ta-IN"/>
        </w:rPr>
        <w:t>Bharatiya</w:t>
      </w:r>
      <w:proofErr w:type="spellEnd"/>
      <w:r w:rsidRPr="001D1FD5">
        <w:rPr>
          <w:rFonts w:ascii="Times New Roman" w:eastAsia="Times New Roman" w:hAnsi="Times New Roman"/>
          <w:bCs/>
          <w:sz w:val="20"/>
          <w:szCs w:val="20"/>
          <w:lang w:bidi="ta-IN"/>
        </w:rPr>
        <w:t xml:space="preserve"> Nagarik Suraksha Sanhita, 2023</w:t>
      </w:r>
      <w:r w:rsidRPr="001D1FD5">
        <w:rPr>
          <w:rFonts w:ascii="Times New Roman" w:eastAsia="Times New Roman" w:hAnsi="Times New Roman"/>
          <w:sz w:val="20"/>
          <w:szCs w:val="20"/>
          <w:lang w:bidi="ta-IN"/>
        </w:rPr>
        <w:t xml:space="preserve"> reforms criminal procedure, enhancing investigative powers while striving to maintain a balance between state authority and individual rights. Meanwhile, the </w:t>
      </w:r>
      <w:proofErr w:type="spellStart"/>
      <w:r w:rsidRPr="001D1FD5">
        <w:rPr>
          <w:rFonts w:ascii="Times New Roman" w:eastAsia="Times New Roman" w:hAnsi="Times New Roman"/>
          <w:bCs/>
          <w:sz w:val="20"/>
          <w:szCs w:val="20"/>
          <w:lang w:bidi="ta-IN"/>
        </w:rPr>
        <w:t>BharatiyaSakshya</w:t>
      </w:r>
      <w:proofErr w:type="spellEnd"/>
      <w:r w:rsidRPr="001D1FD5">
        <w:rPr>
          <w:rFonts w:ascii="Times New Roman" w:eastAsia="Times New Roman" w:hAnsi="Times New Roman"/>
          <w:bCs/>
          <w:sz w:val="20"/>
          <w:szCs w:val="20"/>
          <w:lang w:bidi="ta-IN"/>
        </w:rPr>
        <w:t xml:space="preserve"> Bill, 2023</w:t>
      </w:r>
      <w:r w:rsidRPr="001D1FD5">
        <w:rPr>
          <w:rFonts w:ascii="Times New Roman" w:eastAsia="Times New Roman" w:hAnsi="Times New Roman"/>
          <w:sz w:val="20"/>
          <w:szCs w:val="20"/>
          <w:lang w:bidi="ta-IN"/>
        </w:rPr>
        <w:t xml:space="preserve"> modernizes evidence law by incorporating provisions for digital and other new types of evidence, adapting the legal framework to the realities of a digital age.</w:t>
      </w:r>
    </w:p>
    <w:p w14:paraId="53BA545D" w14:textId="77777777" w:rsidR="00E91233" w:rsidRPr="001D1FD5" w:rsidRDefault="00CB6F89">
      <w:pPr>
        <w:spacing w:before="100" w:beforeAutospacing="1" w:after="100" w:afterAutospacing="1" w:line="240" w:lineRule="auto"/>
        <w:rPr>
          <w:rFonts w:ascii="Times New Roman" w:eastAsia="Times New Roman" w:hAnsi="Times New Roman"/>
          <w:sz w:val="20"/>
          <w:szCs w:val="20"/>
          <w:lang w:bidi="ta-IN"/>
        </w:rPr>
      </w:pPr>
      <w:r w:rsidRPr="001D1FD5">
        <w:rPr>
          <w:rFonts w:ascii="Times New Roman" w:eastAsia="Times New Roman" w:hAnsi="Times New Roman"/>
          <w:sz w:val="20"/>
          <w:szCs w:val="20"/>
          <w:lang w:bidi="ta-IN"/>
        </w:rPr>
        <w:t xml:space="preserve">Given the critical importance of these legislative changes, this paper presents an advanced LLM-powered chatbot designed to assist legal professionals, academics, and the general public in understanding and navigating these new laws. </w:t>
      </w:r>
      <w:r w:rsidR="00953523">
        <w:rPr>
          <w:rFonts w:ascii="Times New Roman" w:eastAsia="Times New Roman" w:hAnsi="Times New Roman"/>
          <w:sz w:val="20"/>
          <w:szCs w:val="20"/>
          <w:lang w:bidi="ta-IN"/>
        </w:rPr>
        <w:t xml:space="preserve">To ensure the chatbot remains updated with real-time legal changes, we integrated web scraping techniques. Trusted government portals and legal news websites serve as primary data sources, especially for those </w:t>
      </w:r>
      <w:r w:rsidR="00DB17A0">
        <w:rPr>
          <w:rFonts w:ascii="Times New Roman" w:eastAsia="Times New Roman" w:hAnsi="Times New Roman"/>
          <w:sz w:val="20"/>
          <w:szCs w:val="20"/>
          <w:lang w:bidi="ta-IN"/>
        </w:rPr>
        <w:t>without</w:t>
      </w:r>
      <w:r w:rsidR="00DB3BF3">
        <w:rPr>
          <w:rFonts w:ascii="Times New Roman" w:eastAsia="Times New Roman" w:hAnsi="Times New Roman"/>
          <w:sz w:val="20"/>
          <w:szCs w:val="20"/>
          <w:lang w:bidi="ta-IN"/>
        </w:rPr>
        <w:t xml:space="preserve"> </w:t>
      </w:r>
      <w:r w:rsidR="00953523">
        <w:rPr>
          <w:rFonts w:ascii="Times New Roman" w:eastAsia="Times New Roman" w:hAnsi="Times New Roman"/>
          <w:sz w:val="20"/>
          <w:szCs w:val="20"/>
          <w:lang w:bidi="ta-IN"/>
        </w:rPr>
        <w:t xml:space="preserve">APIs. By automating the data-fetching process with </w:t>
      </w:r>
      <w:proofErr w:type="spellStart"/>
      <w:r w:rsidR="00953523">
        <w:rPr>
          <w:rFonts w:ascii="Times New Roman" w:eastAsia="Times New Roman" w:hAnsi="Times New Roman"/>
          <w:sz w:val="20"/>
          <w:szCs w:val="20"/>
          <w:lang w:bidi="ta-IN"/>
        </w:rPr>
        <w:t>cron</w:t>
      </w:r>
      <w:proofErr w:type="spellEnd"/>
      <w:r w:rsidR="00953523">
        <w:rPr>
          <w:rFonts w:ascii="Times New Roman" w:eastAsia="Times New Roman" w:hAnsi="Times New Roman"/>
          <w:sz w:val="20"/>
          <w:szCs w:val="20"/>
          <w:lang w:bidi="ta-IN"/>
        </w:rPr>
        <w:t xml:space="preserve"> jobs, the chatbot continuously adapts to evolving legal landscapes, enhancing its accuracy and relevance. </w:t>
      </w:r>
      <w:r w:rsidRPr="001D1FD5">
        <w:rPr>
          <w:rFonts w:ascii="Times New Roman" w:eastAsia="Times New Roman" w:hAnsi="Times New Roman"/>
          <w:sz w:val="20"/>
          <w:szCs w:val="20"/>
          <w:lang w:bidi="ta-IN"/>
        </w:rPr>
        <w:t>Leveraging the sophisticated capabilities of the Llama-2 and Mistral models, the chatbot is fine-tuned with a comprehensive dataset centered on these new laws, enabling it to provide precise and insightful responses to specific legal queries as well as general inquiries.</w:t>
      </w:r>
    </w:p>
    <w:p w14:paraId="2E434648" w14:textId="77777777" w:rsidR="00E91233" w:rsidRPr="001D1FD5" w:rsidRDefault="00CB6F89">
      <w:pPr>
        <w:spacing w:before="100" w:beforeAutospacing="1" w:after="100" w:afterAutospacing="1" w:line="240" w:lineRule="auto"/>
        <w:rPr>
          <w:rFonts w:ascii="Times New Roman" w:eastAsia="Times New Roman" w:hAnsi="Times New Roman"/>
          <w:sz w:val="20"/>
          <w:szCs w:val="20"/>
          <w:lang w:bidi="ta-IN"/>
        </w:rPr>
      </w:pPr>
      <w:r w:rsidRPr="001D1FD5">
        <w:rPr>
          <w:rFonts w:ascii="Times New Roman" w:eastAsia="Times New Roman" w:hAnsi="Times New Roman"/>
          <w:bCs/>
          <w:sz w:val="20"/>
          <w:szCs w:val="20"/>
          <w:lang w:bidi="ta-IN"/>
        </w:rPr>
        <w:t>Contribution of the Proposed Model</w:t>
      </w:r>
    </w:p>
    <w:p w14:paraId="65EC1178" w14:textId="77777777" w:rsidR="000D7106" w:rsidRPr="007B186A" w:rsidRDefault="00CB6F89" w:rsidP="000D7106">
      <w:pPr>
        <w:numPr>
          <w:ilvl w:val="0"/>
          <w:numId w:val="2"/>
        </w:numPr>
        <w:spacing w:before="100" w:beforeAutospacing="1" w:after="100" w:afterAutospacing="1" w:line="240" w:lineRule="auto"/>
        <w:rPr>
          <w:rFonts w:ascii="Times New Roman" w:eastAsia="Times New Roman" w:hAnsi="Times New Roman"/>
          <w:sz w:val="20"/>
          <w:szCs w:val="20"/>
          <w:lang w:bidi="ta-IN"/>
        </w:rPr>
      </w:pPr>
      <w:r w:rsidRPr="001D1FD5">
        <w:rPr>
          <w:rFonts w:ascii="Times New Roman" w:eastAsia="Times New Roman" w:hAnsi="Times New Roman"/>
          <w:bCs/>
          <w:sz w:val="20"/>
          <w:szCs w:val="20"/>
          <w:lang w:bidi="ta-IN"/>
        </w:rPr>
        <w:t>Legal Interpretation and Guidance:</w:t>
      </w:r>
      <w:r w:rsidRPr="001D1FD5">
        <w:rPr>
          <w:rFonts w:ascii="Times New Roman" w:eastAsia="Times New Roman" w:hAnsi="Times New Roman"/>
          <w:sz w:val="20"/>
          <w:szCs w:val="20"/>
          <w:lang w:bidi="ta-IN"/>
        </w:rPr>
        <w:t xml:space="preserve"> The chatbot </w:t>
      </w:r>
      <w:r w:rsidR="000D7106">
        <w:rPr>
          <w:rFonts w:ascii="Times New Roman" w:eastAsia="Times New Roman" w:hAnsi="Times New Roman"/>
          <w:sz w:val="20"/>
          <w:szCs w:val="20"/>
          <w:lang w:bidi="ta-IN"/>
        </w:rPr>
        <w:t>provides detailed and up-to-date explanations and interpretations of the provisions within the new laws by integrating real-time updates. This ensures users have access to the latest legal insights, helping them understand the implications and applications of legislative changes effectively.</w:t>
      </w:r>
    </w:p>
    <w:p w14:paraId="2C671637" w14:textId="77777777" w:rsidR="00E91233" w:rsidRPr="001D1FD5" w:rsidRDefault="00CB6F89">
      <w:pPr>
        <w:numPr>
          <w:ilvl w:val="0"/>
          <w:numId w:val="2"/>
        </w:numPr>
        <w:spacing w:before="100" w:beforeAutospacing="1" w:after="100" w:afterAutospacing="1" w:line="240" w:lineRule="auto"/>
        <w:rPr>
          <w:rFonts w:ascii="Times New Roman" w:eastAsia="Times New Roman" w:hAnsi="Times New Roman"/>
          <w:sz w:val="20"/>
          <w:szCs w:val="20"/>
          <w:lang w:bidi="ta-IN"/>
        </w:rPr>
      </w:pPr>
      <w:r w:rsidRPr="001D1FD5">
        <w:rPr>
          <w:rFonts w:ascii="Times New Roman" w:eastAsia="Times New Roman" w:hAnsi="Times New Roman"/>
          <w:bCs/>
          <w:sz w:val="20"/>
          <w:szCs w:val="20"/>
          <w:lang w:bidi="ta-IN"/>
        </w:rPr>
        <w:t>Procedural Assistance:</w:t>
      </w:r>
      <w:r w:rsidRPr="001D1FD5">
        <w:rPr>
          <w:rFonts w:ascii="Times New Roman" w:eastAsia="Times New Roman" w:hAnsi="Times New Roman"/>
          <w:sz w:val="20"/>
          <w:szCs w:val="20"/>
          <w:lang w:bidi="ta-IN"/>
        </w:rPr>
        <w:t xml:space="preserve"> </w:t>
      </w:r>
      <w:r w:rsidR="007B186A">
        <w:rPr>
          <w:rFonts w:ascii="Times New Roman" w:eastAsia="Times New Roman" w:hAnsi="Times New Roman"/>
          <w:sz w:val="20"/>
          <w:szCs w:val="20"/>
          <w:lang w:bidi="ta-IN"/>
        </w:rPr>
        <w:t xml:space="preserve">With access to the latest legal frameworks through automated web scraping, the chatbot delivers accurate, step-by-step guidance on procedural matters. This feature ensures users can confidently navigate reformed processes, </w:t>
      </w:r>
      <w:r w:rsidR="007B186A">
        <w:rPr>
          <w:rFonts w:ascii="Times New Roman" w:eastAsia="Times New Roman" w:hAnsi="Times New Roman"/>
          <w:sz w:val="20"/>
          <w:szCs w:val="20"/>
          <w:lang w:bidi="ta-IN"/>
        </w:rPr>
        <w:lastRenderedPageBreak/>
        <w:t>benefiting from the most recent procedural updates.</w:t>
      </w:r>
    </w:p>
    <w:p w14:paraId="09CC0BDC" w14:textId="77777777" w:rsidR="00E91233" w:rsidRDefault="00CB6F89">
      <w:pPr>
        <w:numPr>
          <w:ilvl w:val="0"/>
          <w:numId w:val="2"/>
        </w:numPr>
        <w:spacing w:before="100" w:beforeAutospacing="1" w:after="100" w:afterAutospacing="1" w:line="240" w:lineRule="auto"/>
        <w:rPr>
          <w:rFonts w:ascii="Times New Roman" w:eastAsia="Times New Roman" w:hAnsi="Times New Roman"/>
          <w:sz w:val="20"/>
          <w:szCs w:val="20"/>
          <w:lang w:bidi="ta-IN"/>
        </w:rPr>
      </w:pPr>
      <w:r w:rsidRPr="001D1FD5">
        <w:rPr>
          <w:rFonts w:ascii="Times New Roman" w:eastAsia="Times New Roman" w:hAnsi="Times New Roman"/>
          <w:bCs/>
          <w:sz w:val="20"/>
          <w:szCs w:val="20"/>
          <w:lang w:bidi="ta-IN"/>
        </w:rPr>
        <w:t>Evidence Handling:</w:t>
      </w:r>
      <w:r w:rsidRPr="001D1FD5">
        <w:rPr>
          <w:rFonts w:ascii="Times New Roman" w:eastAsia="Times New Roman" w:hAnsi="Times New Roman"/>
          <w:sz w:val="20"/>
          <w:szCs w:val="20"/>
          <w:lang w:bidi="ta-IN"/>
        </w:rPr>
        <w:t xml:space="preserve"> </w:t>
      </w:r>
      <w:r w:rsidR="00453EA1">
        <w:rPr>
          <w:rFonts w:ascii="Times New Roman" w:eastAsia="Times New Roman" w:hAnsi="Times New Roman"/>
          <w:sz w:val="20"/>
          <w:szCs w:val="20"/>
          <w:lang w:bidi="ta-IN"/>
        </w:rPr>
        <w:t>The model dynamically incorporates updates on new rules related to evidence, particularly digital evidence, by leveraging real-time legal information. This capability helps users understand how these changes impact legal practice and court proceedings while staying aligned with current standards.</w:t>
      </w:r>
    </w:p>
    <w:p w14:paraId="73EF9C29" w14:textId="77777777" w:rsidR="002B1C4F" w:rsidRPr="002B1C4F" w:rsidRDefault="002B1C4F" w:rsidP="002B1C4F">
      <w:pPr>
        <w:numPr>
          <w:ilvl w:val="0"/>
          <w:numId w:val="2"/>
        </w:numPr>
        <w:spacing w:before="100" w:beforeAutospacing="1" w:after="100" w:afterAutospacing="1" w:line="240" w:lineRule="auto"/>
        <w:rPr>
          <w:rFonts w:ascii="Times New Roman" w:eastAsia="Times New Roman" w:hAnsi="Times New Roman"/>
          <w:sz w:val="20"/>
          <w:szCs w:val="20"/>
          <w:lang w:bidi="ta-IN"/>
        </w:rPr>
      </w:pPr>
      <w:r>
        <w:rPr>
          <w:rFonts w:ascii="Times New Roman" w:eastAsia="Times New Roman" w:hAnsi="Times New Roman"/>
          <w:sz w:val="20"/>
          <w:szCs w:val="20"/>
          <w:lang w:bidi="ta-IN"/>
        </w:rPr>
        <w:t>Dynamic Updates via Web Scraping: The chatbot utilizes web scraping techniques, including tools like Beautiful Soup and Selenium, to gather the latest legal information from trusted sources such as government portals and legal news websites. The integration ensures real-time data updates, enabling the chatbot to provide accurate and up-to-date legal advice consistently.</w:t>
      </w:r>
    </w:p>
    <w:p w14:paraId="4A46B54C" w14:textId="77777777" w:rsidR="00424D84" w:rsidRPr="001D1FD5" w:rsidRDefault="00CB6F89">
      <w:pPr>
        <w:spacing w:before="100" w:beforeAutospacing="1" w:after="100" w:afterAutospacing="1" w:line="240" w:lineRule="auto"/>
        <w:rPr>
          <w:rFonts w:ascii="Times New Roman" w:eastAsia="Times New Roman" w:hAnsi="Times New Roman"/>
          <w:sz w:val="20"/>
          <w:szCs w:val="20"/>
          <w:lang w:bidi="ta-IN"/>
        </w:rPr>
      </w:pPr>
      <w:r w:rsidRPr="001D1FD5">
        <w:rPr>
          <w:rFonts w:ascii="Times New Roman" w:eastAsia="Times New Roman" w:hAnsi="Times New Roman"/>
          <w:sz w:val="20"/>
          <w:szCs w:val="20"/>
          <w:lang w:bidi="ta-IN"/>
        </w:rPr>
        <w:t>This chatbot represents a crucial tool for anyone seeking to grasp the nuances of India's new legal landscape, providing accessible, informed, and empathetic assistance in a time of significant legal transition.</w:t>
      </w:r>
    </w:p>
    <w:p w14:paraId="15A60DBD" w14:textId="77777777" w:rsidR="00424D84" w:rsidRPr="00424D84" w:rsidRDefault="00424D84" w:rsidP="00424D84">
      <w:pPr>
        <w:pStyle w:val="ListParagraph"/>
        <w:numPr>
          <w:ilvl w:val="1"/>
          <w:numId w:val="2"/>
        </w:numPr>
        <w:autoSpaceDE w:val="0"/>
        <w:autoSpaceDN w:val="0"/>
        <w:adjustRightInd w:val="0"/>
        <w:spacing w:after="0" w:line="240" w:lineRule="auto"/>
        <w:jc w:val="both"/>
        <w:rPr>
          <w:rFonts w:ascii="Times New Roman" w:hAnsi="Times New Roman"/>
          <w:sz w:val="20"/>
          <w:szCs w:val="20"/>
        </w:rPr>
      </w:pPr>
      <w:r w:rsidRPr="00424D84">
        <w:rPr>
          <w:rFonts w:ascii="Times New Roman" w:hAnsi="Times New Roman"/>
          <w:sz w:val="20"/>
          <w:szCs w:val="20"/>
        </w:rPr>
        <w:t>RELATED WORK</w:t>
      </w:r>
    </w:p>
    <w:p w14:paraId="1E69B912" w14:textId="77777777" w:rsidR="00E91233" w:rsidRPr="001D1FD5" w:rsidRDefault="00E91233">
      <w:pPr>
        <w:autoSpaceDE w:val="0"/>
        <w:autoSpaceDN w:val="0"/>
        <w:adjustRightInd w:val="0"/>
        <w:spacing w:after="0" w:line="240" w:lineRule="auto"/>
        <w:jc w:val="both"/>
        <w:rPr>
          <w:rFonts w:ascii="Times New Roman" w:hAnsi="Times New Roman"/>
          <w:sz w:val="20"/>
          <w:szCs w:val="20"/>
        </w:rPr>
      </w:pPr>
    </w:p>
    <w:p w14:paraId="58ED9DDC" w14:textId="77777777" w:rsidR="0039197D" w:rsidRPr="001D1FD5" w:rsidRDefault="0039197D" w:rsidP="006353F6">
      <w:pPr>
        <w:spacing w:before="100" w:beforeAutospacing="1" w:after="100" w:afterAutospacing="1" w:line="240" w:lineRule="auto"/>
        <w:rPr>
          <w:rFonts w:ascii="Times New Roman" w:eastAsia="Times New Roman" w:hAnsi="Times New Roman"/>
          <w:sz w:val="20"/>
          <w:szCs w:val="20"/>
          <w:lang w:val="en-IN" w:eastAsia="en-IN"/>
        </w:rPr>
      </w:pPr>
      <w:r w:rsidRPr="001D1FD5">
        <w:rPr>
          <w:rFonts w:ascii="Times New Roman" w:eastAsia="Times New Roman" w:hAnsi="Times New Roman"/>
          <w:sz w:val="20"/>
          <w:szCs w:val="20"/>
          <w:lang w:val="en-IN" w:eastAsia="en-IN"/>
        </w:rPr>
        <w:t>This section examines the existing implementations of chatbots, particularly focusing on their foundational models in the context of legal and procedural assistance. Recent studies and projects have explored various methodologies for developing chatbots aimed at helping users navigate legal systems and understand their legal rights. Both machine learning (ML) and large language models (LLMs) have become central in creating chatb</w:t>
      </w:r>
      <w:r w:rsidR="0093420A">
        <w:rPr>
          <w:rFonts w:ascii="Times New Roman" w:eastAsia="Times New Roman" w:hAnsi="Times New Roman"/>
          <w:sz w:val="20"/>
          <w:szCs w:val="20"/>
          <w:lang w:val="en-IN" w:eastAsia="en-IN"/>
        </w:rPr>
        <w:t>ots that provide legal guidance[1].</w:t>
      </w:r>
    </w:p>
    <w:p w14:paraId="2ECDF536" w14:textId="77777777" w:rsidR="0039197D" w:rsidRPr="001D1FD5" w:rsidRDefault="0039197D" w:rsidP="006353F6">
      <w:pPr>
        <w:spacing w:before="100" w:beforeAutospacing="1" w:after="100" w:afterAutospacing="1" w:line="240" w:lineRule="auto"/>
        <w:rPr>
          <w:rFonts w:ascii="Times New Roman" w:eastAsia="Times New Roman" w:hAnsi="Times New Roman"/>
          <w:sz w:val="20"/>
          <w:szCs w:val="20"/>
          <w:lang w:val="en-IN" w:eastAsia="en-IN"/>
        </w:rPr>
      </w:pPr>
      <w:r w:rsidRPr="001D1FD5">
        <w:rPr>
          <w:rFonts w:ascii="Times New Roman" w:eastAsia="Times New Roman" w:hAnsi="Times New Roman"/>
          <w:sz w:val="20"/>
          <w:szCs w:val="20"/>
          <w:lang w:val="en-IN" w:eastAsia="en-IN"/>
        </w:rPr>
        <w:t>ML-based chatbots are engineered to process and respond to complex legal queries by leveraging datasets rich in legal precedents and statutory interpretations. While these chatbots are adept at recognizing patterns within legal texts, they often encounter challenges in generating responses that are finely tuned to the specific nuances of a user's legal question or scenario</w:t>
      </w:r>
      <w:r w:rsidR="00DE0D4B">
        <w:rPr>
          <w:rFonts w:ascii="Times New Roman" w:eastAsia="Times New Roman" w:hAnsi="Times New Roman"/>
          <w:sz w:val="20"/>
          <w:szCs w:val="20"/>
          <w:lang w:val="en-IN" w:eastAsia="en-IN"/>
        </w:rPr>
        <w:t>.</w:t>
      </w:r>
    </w:p>
    <w:p w14:paraId="2E44EEDC" w14:textId="77777777" w:rsidR="0039197D" w:rsidRPr="001D1FD5" w:rsidRDefault="0039197D" w:rsidP="006353F6">
      <w:pPr>
        <w:spacing w:before="100" w:beforeAutospacing="1" w:after="100" w:afterAutospacing="1" w:line="240" w:lineRule="auto"/>
        <w:rPr>
          <w:rFonts w:ascii="Times New Roman" w:eastAsia="Times New Roman" w:hAnsi="Times New Roman"/>
          <w:sz w:val="20"/>
          <w:szCs w:val="20"/>
          <w:lang w:val="en-IN" w:eastAsia="en-IN"/>
        </w:rPr>
      </w:pPr>
      <w:r w:rsidRPr="001D1FD5">
        <w:rPr>
          <w:rFonts w:ascii="Times New Roman" w:eastAsia="Times New Roman" w:hAnsi="Times New Roman"/>
          <w:sz w:val="20"/>
          <w:szCs w:val="20"/>
          <w:lang w:val="en-IN" w:eastAsia="en-IN"/>
        </w:rPr>
        <w:t>In contrast, large language models exhibit advanced capabilities in producing more human-like responses by grasping linguistic subtleties and legal intricacies. This skill is particularly valuable for engaging users who require detailed and context-specific legal advice</w:t>
      </w:r>
      <w:r w:rsidR="0093420A">
        <w:rPr>
          <w:rFonts w:ascii="Times New Roman" w:eastAsia="Times New Roman" w:hAnsi="Times New Roman"/>
          <w:sz w:val="20"/>
          <w:szCs w:val="20"/>
          <w:lang w:val="en-IN" w:eastAsia="en-IN"/>
        </w:rPr>
        <w:t>[</w:t>
      </w:r>
      <w:r w:rsidR="00DE0D4B">
        <w:rPr>
          <w:rFonts w:ascii="Times New Roman" w:eastAsia="Times New Roman" w:hAnsi="Times New Roman"/>
          <w:sz w:val="20"/>
          <w:szCs w:val="20"/>
          <w:lang w:val="en-IN" w:eastAsia="en-IN"/>
        </w:rPr>
        <w:t>2].</w:t>
      </w:r>
    </w:p>
    <w:p w14:paraId="258C4A63" w14:textId="77777777" w:rsidR="0039197D" w:rsidRPr="001D1FD5" w:rsidRDefault="0039197D" w:rsidP="006353F6">
      <w:pPr>
        <w:spacing w:before="100" w:beforeAutospacing="1" w:after="100" w:afterAutospacing="1" w:line="240" w:lineRule="auto"/>
        <w:rPr>
          <w:rFonts w:ascii="Times New Roman" w:eastAsia="Times New Roman" w:hAnsi="Times New Roman"/>
          <w:sz w:val="20"/>
          <w:szCs w:val="20"/>
          <w:lang w:val="en-IN" w:eastAsia="en-IN"/>
        </w:rPr>
      </w:pPr>
      <w:r w:rsidRPr="001D1FD5">
        <w:rPr>
          <w:rFonts w:ascii="Times New Roman" w:eastAsia="Times New Roman" w:hAnsi="Times New Roman"/>
          <w:sz w:val="20"/>
          <w:szCs w:val="20"/>
          <w:lang w:val="en-IN" w:eastAsia="en-IN"/>
        </w:rPr>
        <w:t>Chatbots can be broadly classified into rule-based models and end-to-end models. Rule-based chatbots operate on predefined conversational scripts and explicit rules, which limits their flexibility in addressing complex legal matters. Conversely, end-to-end chatbots, also referred to as neural chatbots, utilize deep learning neural networks to generate responses directly from the input text. This approach allows them to manage intricate legal conversations and dynamically adapt to user interactions</w:t>
      </w:r>
      <w:r w:rsidR="00DE0D4B">
        <w:rPr>
          <w:rFonts w:ascii="Times New Roman" w:eastAsia="Times New Roman" w:hAnsi="Times New Roman"/>
          <w:sz w:val="20"/>
          <w:szCs w:val="20"/>
          <w:lang w:val="en-IN" w:eastAsia="en-IN"/>
        </w:rPr>
        <w:t>.</w:t>
      </w:r>
    </w:p>
    <w:p w14:paraId="120E70FD" w14:textId="77777777" w:rsidR="0039197D" w:rsidRPr="001D1FD5" w:rsidRDefault="0039197D" w:rsidP="006353F6">
      <w:pPr>
        <w:spacing w:before="100" w:beforeAutospacing="1" w:after="100" w:afterAutospacing="1" w:line="240" w:lineRule="auto"/>
        <w:rPr>
          <w:rFonts w:ascii="Times New Roman" w:eastAsia="Times New Roman" w:hAnsi="Times New Roman"/>
          <w:sz w:val="20"/>
          <w:szCs w:val="20"/>
          <w:lang w:val="en-IN" w:eastAsia="en-IN"/>
        </w:rPr>
      </w:pPr>
      <w:r w:rsidRPr="001D1FD5">
        <w:rPr>
          <w:rFonts w:ascii="Times New Roman" w:eastAsia="Times New Roman" w:hAnsi="Times New Roman"/>
          <w:sz w:val="20"/>
          <w:szCs w:val="20"/>
          <w:lang w:val="en-IN" w:eastAsia="en-IN"/>
        </w:rPr>
        <w:t>One study evaluated the effectiveness of a chatbot powered by AI and a large language model in providing legal assistance. The study underscored the success of such chatbots in guiding users through legal processes and enhancing their understanding of legal provisions through personalized advice</w:t>
      </w:r>
      <w:r w:rsidR="00DE0D4B">
        <w:rPr>
          <w:rFonts w:ascii="Times New Roman" w:eastAsia="Times New Roman" w:hAnsi="Times New Roman"/>
          <w:sz w:val="20"/>
          <w:szCs w:val="20"/>
          <w:lang w:val="en-IN" w:eastAsia="en-IN"/>
        </w:rPr>
        <w:t>.</w:t>
      </w:r>
    </w:p>
    <w:p w14:paraId="4F115627" w14:textId="77777777" w:rsidR="0039197D" w:rsidRPr="001D1FD5" w:rsidRDefault="0039197D" w:rsidP="006353F6">
      <w:pPr>
        <w:spacing w:before="100" w:beforeAutospacing="1" w:after="100" w:afterAutospacing="1" w:line="240" w:lineRule="auto"/>
        <w:rPr>
          <w:rFonts w:ascii="Times New Roman" w:eastAsia="Times New Roman" w:hAnsi="Times New Roman"/>
          <w:sz w:val="20"/>
          <w:szCs w:val="20"/>
          <w:lang w:val="en-IN" w:eastAsia="en-IN"/>
        </w:rPr>
      </w:pPr>
      <w:r w:rsidRPr="001D1FD5">
        <w:rPr>
          <w:rFonts w:ascii="Times New Roman" w:eastAsia="Times New Roman" w:hAnsi="Times New Roman"/>
          <w:sz w:val="20"/>
          <w:szCs w:val="20"/>
          <w:lang w:val="en-IN" w:eastAsia="en-IN"/>
        </w:rPr>
        <w:t>Another example is a chatbot that leverages the OpenAI GPT model to deliver customized legal advice and procedural support. Continuous updates to the model improve its capacity to respond accurately and sensitively to user inquiries</w:t>
      </w:r>
      <w:r w:rsidR="00DE0D4B">
        <w:rPr>
          <w:rFonts w:ascii="Times New Roman" w:eastAsia="Times New Roman" w:hAnsi="Times New Roman"/>
          <w:sz w:val="20"/>
          <w:szCs w:val="20"/>
          <w:lang w:val="en-IN" w:eastAsia="en-IN"/>
        </w:rPr>
        <w:t>.</w:t>
      </w:r>
    </w:p>
    <w:p w14:paraId="6722F181" w14:textId="77777777" w:rsidR="0039197D" w:rsidRPr="001D1FD5" w:rsidRDefault="0039197D" w:rsidP="006353F6">
      <w:pPr>
        <w:spacing w:before="100" w:beforeAutospacing="1" w:after="100" w:afterAutospacing="1" w:line="240" w:lineRule="auto"/>
        <w:rPr>
          <w:rFonts w:ascii="Times New Roman" w:eastAsia="Times New Roman" w:hAnsi="Times New Roman"/>
          <w:sz w:val="20"/>
          <w:szCs w:val="20"/>
          <w:lang w:val="en-IN" w:eastAsia="en-IN"/>
        </w:rPr>
      </w:pPr>
      <w:r w:rsidRPr="001D1FD5">
        <w:rPr>
          <w:rFonts w:ascii="Times New Roman" w:eastAsia="Times New Roman" w:hAnsi="Times New Roman"/>
          <w:sz w:val="20"/>
          <w:szCs w:val="20"/>
          <w:lang w:val="en-IN" w:eastAsia="en-IN"/>
        </w:rPr>
        <w:t xml:space="preserve">The </w:t>
      </w:r>
      <w:proofErr w:type="spellStart"/>
      <w:r w:rsidRPr="001D1FD5">
        <w:rPr>
          <w:rFonts w:ascii="Times New Roman" w:eastAsia="Times New Roman" w:hAnsi="Times New Roman"/>
          <w:sz w:val="20"/>
          <w:szCs w:val="20"/>
          <w:lang w:val="en-IN" w:eastAsia="en-IN"/>
        </w:rPr>
        <w:t>LawU</w:t>
      </w:r>
      <w:proofErr w:type="spellEnd"/>
      <w:r w:rsidRPr="001D1FD5">
        <w:rPr>
          <w:rFonts w:ascii="Times New Roman" w:eastAsia="Times New Roman" w:hAnsi="Times New Roman"/>
          <w:sz w:val="20"/>
          <w:szCs w:val="20"/>
          <w:lang w:val="en-IN" w:eastAsia="en-IN"/>
        </w:rPr>
        <w:t xml:space="preserve"> chatbot showcases the application of the Llama-2 model in interpreting natural language input and generating responses tailored to legal queries. It offers legal guidance specific to individual cases and circumstances, demonstrating the model's adaptability within the legal domain</w:t>
      </w:r>
      <w:r w:rsidR="00DE0D4B">
        <w:rPr>
          <w:rFonts w:ascii="Times New Roman" w:eastAsia="Times New Roman" w:hAnsi="Times New Roman"/>
          <w:sz w:val="20"/>
          <w:szCs w:val="20"/>
          <w:lang w:val="en-IN" w:eastAsia="en-IN"/>
        </w:rPr>
        <w:t>.</w:t>
      </w:r>
    </w:p>
    <w:p w14:paraId="4297CBD0" w14:textId="77777777" w:rsidR="0039197D" w:rsidRPr="001D1FD5" w:rsidRDefault="0039197D" w:rsidP="006353F6">
      <w:pPr>
        <w:spacing w:before="100" w:beforeAutospacing="1" w:after="100" w:afterAutospacing="1" w:line="240" w:lineRule="auto"/>
        <w:rPr>
          <w:rFonts w:ascii="Times New Roman" w:eastAsia="Times New Roman" w:hAnsi="Times New Roman"/>
          <w:sz w:val="20"/>
          <w:szCs w:val="20"/>
          <w:lang w:val="en-IN" w:eastAsia="en-IN"/>
        </w:rPr>
      </w:pPr>
      <w:r w:rsidRPr="001D1FD5">
        <w:rPr>
          <w:rFonts w:ascii="Times New Roman" w:eastAsia="Times New Roman" w:hAnsi="Times New Roman"/>
          <w:sz w:val="20"/>
          <w:szCs w:val="20"/>
          <w:lang w:val="en-IN" w:eastAsia="en-IN"/>
        </w:rPr>
        <w:t>Additionally, some research has explored the combination of rule-based and ML-based approaches to mitigate the limitations inherent in each method. These studies often focus on frequently asked questions related to legal procedures, evidence handling, and user rights. Such chatbots serve as essential tools for providing scalable and accessible legal assistance, thereby empowering users with accurate legal information</w:t>
      </w:r>
      <w:r w:rsidR="00DE0D4B">
        <w:rPr>
          <w:rFonts w:ascii="Times New Roman" w:eastAsia="Times New Roman" w:hAnsi="Times New Roman"/>
          <w:sz w:val="20"/>
          <w:szCs w:val="20"/>
          <w:lang w:val="en-IN" w:eastAsia="en-IN"/>
        </w:rPr>
        <w:t>.</w:t>
      </w:r>
    </w:p>
    <w:p w14:paraId="5472BE42" w14:textId="77777777" w:rsidR="00E91233" w:rsidRPr="001D1FD5" w:rsidRDefault="00CB6F89">
      <w:pPr>
        <w:spacing w:before="100" w:beforeAutospacing="1" w:after="100" w:afterAutospacing="1" w:line="240" w:lineRule="auto"/>
        <w:rPr>
          <w:rFonts w:ascii="Times New Roman" w:eastAsia="Times New Roman" w:hAnsi="Times New Roman"/>
          <w:sz w:val="20"/>
          <w:szCs w:val="20"/>
          <w:lang w:bidi="ta-IN"/>
        </w:rPr>
      </w:pPr>
      <w:r w:rsidRPr="001D1FD5">
        <w:rPr>
          <w:rFonts w:ascii="Times New Roman" w:eastAsia="Times New Roman" w:hAnsi="Times New Roman"/>
          <w:noProof/>
          <w:sz w:val="20"/>
          <w:szCs w:val="20"/>
          <w:lang w:bidi="ta-IN"/>
        </w:rPr>
        <w:lastRenderedPageBreak/>
        <w:drawing>
          <wp:inline distT="0" distB="0" distL="0" distR="0" wp14:anchorId="3D7639A5" wp14:editId="7B8E4CF9">
            <wp:extent cx="2834640" cy="2545080"/>
            <wp:effectExtent l="0" t="0" r="0" b="0"/>
            <wp:docPr id="715268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268311" name="Picture 1"/>
                    <pic:cNvPicPr>
                      <a:picLocks noChangeAspect="1"/>
                    </pic:cNvPicPr>
                  </pic:nvPicPr>
                  <pic:blipFill rotWithShape="1">
                    <a:blip r:embed="rId11" cstate="print">
                      <a:extLst>
                        <a:ext uri="{BEBA8EAE-BF5A-486C-A8C5-ECC9F3942E4B}">
                          <a14:imgProps xmlns:a14="http://schemas.microsoft.com/office/drawing/2010/main">
                            <a14:imgLayer r:embed="rId12">
                              <a14:imgEffect>
                                <a14:sharpenSoften amount="50000"/>
                              </a14:imgEffect>
                            </a14:imgLayer>
                          </a14:imgProps>
                        </a:ext>
                        <a:ext uri="{28A0092B-C50C-407E-A947-70E740481C1C}">
                          <a14:useLocalDpi xmlns:a14="http://schemas.microsoft.com/office/drawing/2010/main" val="0"/>
                        </a:ext>
                      </a:extLst>
                    </a:blip>
                    <a:srcRect l="6885" r="6885"/>
                    <a:stretch/>
                  </pic:blipFill>
                  <pic:spPr bwMode="auto">
                    <a:xfrm>
                      <a:off x="0" y="0"/>
                      <a:ext cx="2835408" cy="2545770"/>
                    </a:xfrm>
                    <a:prstGeom prst="rect">
                      <a:avLst/>
                    </a:prstGeom>
                    <a:ln>
                      <a:noFill/>
                    </a:ln>
                    <a:extLst>
                      <a:ext uri="{53640926-AAD7-44D8-BBD7-CCE9431645EC}">
                        <a14:shadowObscured xmlns:a14="http://schemas.microsoft.com/office/drawing/2010/main"/>
                      </a:ext>
                    </a:extLst>
                  </pic:spPr>
                </pic:pic>
              </a:graphicData>
            </a:graphic>
          </wp:inline>
        </w:drawing>
      </w:r>
    </w:p>
    <w:p w14:paraId="50F9BFB2" w14:textId="77777777" w:rsidR="00E91233" w:rsidRPr="001D1FD5" w:rsidRDefault="00E91233">
      <w:pPr>
        <w:autoSpaceDE w:val="0"/>
        <w:autoSpaceDN w:val="0"/>
        <w:adjustRightInd w:val="0"/>
        <w:spacing w:after="0" w:line="240" w:lineRule="auto"/>
        <w:jc w:val="center"/>
        <w:rPr>
          <w:rFonts w:ascii="Times New Roman" w:eastAsia="Times New Roman" w:hAnsi="Times New Roman"/>
          <w:sz w:val="20"/>
          <w:szCs w:val="20"/>
        </w:rPr>
      </w:pPr>
    </w:p>
    <w:p w14:paraId="183BE1B7" w14:textId="77777777" w:rsidR="00E91233" w:rsidRPr="001D1FD5" w:rsidRDefault="00CB6F89">
      <w:pPr>
        <w:autoSpaceDE w:val="0"/>
        <w:autoSpaceDN w:val="0"/>
        <w:adjustRightInd w:val="0"/>
        <w:spacing w:after="0" w:line="240" w:lineRule="auto"/>
        <w:jc w:val="center"/>
        <w:rPr>
          <w:rFonts w:ascii="Times New Roman" w:eastAsia="Times New Roman" w:hAnsi="Times New Roman"/>
          <w:sz w:val="20"/>
          <w:szCs w:val="20"/>
        </w:rPr>
      </w:pPr>
      <w:r w:rsidRPr="001D1FD5">
        <w:rPr>
          <w:rFonts w:ascii="Times New Roman" w:eastAsia="Times New Roman" w:hAnsi="Times New Roman"/>
          <w:sz w:val="20"/>
          <w:szCs w:val="20"/>
        </w:rPr>
        <w:t>Figure 1:  Chatbot Response Processing Flowcha</w:t>
      </w:r>
      <w:r w:rsidRPr="001D1FD5">
        <w:rPr>
          <w:rFonts w:ascii="Times New Roman" w:eastAsia="Times New Roman" w:hAnsi="Times New Roman"/>
          <w:bCs/>
          <w:sz w:val="20"/>
          <w:szCs w:val="20"/>
        </w:rPr>
        <w:t>rt</w:t>
      </w:r>
    </w:p>
    <w:p w14:paraId="4C4ED8FC" w14:textId="77777777" w:rsidR="00E91233" w:rsidRDefault="00E91233">
      <w:pPr>
        <w:autoSpaceDE w:val="0"/>
        <w:autoSpaceDN w:val="0"/>
        <w:adjustRightInd w:val="0"/>
        <w:spacing w:after="0" w:line="240" w:lineRule="auto"/>
        <w:rPr>
          <w:rFonts w:ascii="Times New Roman" w:eastAsia="Times New Roman" w:hAnsi="Times New Roman"/>
          <w:sz w:val="20"/>
          <w:szCs w:val="20"/>
        </w:rPr>
      </w:pPr>
    </w:p>
    <w:p w14:paraId="07E71B89" w14:textId="77777777" w:rsidR="00F23F8E" w:rsidRPr="001D1FD5" w:rsidRDefault="00F23F8E">
      <w:pPr>
        <w:autoSpaceDE w:val="0"/>
        <w:autoSpaceDN w:val="0"/>
        <w:adjustRightInd w:val="0"/>
        <w:spacing w:after="0" w:line="240" w:lineRule="auto"/>
        <w:rPr>
          <w:rFonts w:ascii="Times New Roman" w:eastAsia="Times New Roman" w:hAnsi="Times New Roman"/>
          <w:sz w:val="20"/>
          <w:szCs w:val="20"/>
        </w:rPr>
      </w:pPr>
    </w:p>
    <w:p w14:paraId="4817FE08" w14:textId="77777777" w:rsidR="00E91233" w:rsidRPr="001D1FD5" w:rsidRDefault="00172E3A">
      <w:pPr>
        <w:pStyle w:val="ListParagraph"/>
        <w:numPr>
          <w:ilvl w:val="1"/>
          <w:numId w:val="2"/>
        </w:numPr>
        <w:autoSpaceDE w:val="0"/>
        <w:autoSpaceDN w:val="0"/>
        <w:adjustRightInd w:val="0"/>
        <w:spacing w:after="0" w:line="240" w:lineRule="auto"/>
        <w:rPr>
          <w:rFonts w:ascii="Times New Roman" w:hAnsi="Times New Roman"/>
          <w:sz w:val="20"/>
          <w:szCs w:val="20"/>
        </w:rPr>
      </w:pPr>
      <w:r>
        <w:rPr>
          <w:rFonts w:ascii="Times New Roman" w:hAnsi="Times New Roman"/>
          <w:sz w:val="20"/>
          <w:szCs w:val="20"/>
        </w:rPr>
        <w:t>METHODOLOGY</w:t>
      </w:r>
    </w:p>
    <w:p w14:paraId="5B7959A3" w14:textId="77777777" w:rsidR="00E91233" w:rsidRPr="001D1FD5" w:rsidRDefault="00E91233">
      <w:pPr>
        <w:autoSpaceDE w:val="0"/>
        <w:autoSpaceDN w:val="0"/>
        <w:adjustRightInd w:val="0"/>
        <w:spacing w:after="0" w:line="240" w:lineRule="auto"/>
        <w:ind w:firstLine="440"/>
        <w:jc w:val="center"/>
        <w:rPr>
          <w:rFonts w:ascii="Times New Roman" w:hAnsi="Times New Roman"/>
          <w:sz w:val="20"/>
          <w:szCs w:val="20"/>
        </w:rPr>
      </w:pPr>
    </w:p>
    <w:p w14:paraId="5970AF29" w14:textId="77777777" w:rsidR="00DD3C71" w:rsidRPr="001D1FD5" w:rsidRDefault="00DD3C71" w:rsidP="00DD3C71">
      <w:pPr>
        <w:numPr>
          <w:ilvl w:val="0"/>
          <w:numId w:val="1"/>
        </w:numPr>
        <w:spacing w:before="100" w:beforeAutospacing="1" w:after="100" w:afterAutospacing="1" w:line="240" w:lineRule="auto"/>
        <w:rPr>
          <w:rFonts w:ascii="Times New Roman" w:hAnsi="Times New Roman"/>
          <w:bCs/>
          <w:sz w:val="20"/>
          <w:szCs w:val="20"/>
          <w:lang w:val="en-IN"/>
        </w:rPr>
      </w:pPr>
      <w:r w:rsidRPr="001D1FD5">
        <w:rPr>
          <w:rFonts w:ascii="Times New Roman" w:hAnsi="Times New Roman"/>
          <w:bCs/>
          <w:sz w:val="20"/>
          <w:szCs w:val="20"/>
          <w:lang w:val="en-IN"/>
        </w:rPr>
        <w:t>Model Architecture</w:t>
      </w:r>
    </w:p>
    <w:p w14:paraId="52FC95C7" w14:textId="77777777" w:rsidR="00DD3C71" w:rsidRPr="001D1FD5" w:rsidRDefault="00DD3C71" w:rsidP="00DD3C71">
      <w:pPr>
        <w:spacing w:before="100" w:beforeAutospacing="1" w:after="100" w:afterAutospacing="1" w:line="240" w:lineRule="auto"/>
        <w:rPr>
          <w:rFonts w:ascii="Times New Roman" w:hAnsi="Times New Roman"/>
          <w:sz w:val="20"/>
          <w:szCs w:val="20"/>
          <w:lang w:val="en-IN"/>
        </w:rPr>
      </w:pPr>
      <w:r w:rsidRPr="001D1FD5">
        <w:rPr>
          <w:rFonts w:ascii="Times New Roman" w:hAnsi="Times New Roman"/>
          <w:sz w:val="20"/>
          <w:szCs w:val="20"/>
          <w:lang w:val="en-IN"/>
        </w:rPr>
        <w:t xml:space="preserve">This study utilizes the Llama-2-7b model, part of Meta's Llama-2 family introduced in July 2023, to create a legal chatbot designed for interpreting and responding to queries related to the </w:t>
      </w:r>
      <w:proofErr w:type="spellStart"/>
      <w:r w:rsidRPr="001D1FD5">
        <w:rPr>
          <w:rFonts w:ascii="Times New Roman" w:hAnsi="Times New Roman"/>
          <w:sz w:val="20"/>
          <w:szCs w:val="20"/>
          <w:lang w:val="en-IN"/>
        </w:rPr>
        <w:t>Bharatiya</w:t>
      </w:r>
      <w:proofErr w:type="spellEnd"/>
      <w:r w:rsidRPr="001D1FD5">
        <w:rPr>
          <w:rFonts w:ascii="Times New Roman" w:hAnsi="Times New Roman"/>
          <w:sz w:val="20"/>
          <w:szCs w:val="20"/>
          <w:lang w:val="en-IN"/>
        </w:rPr>
        <w:t xml:space="preserve"> Nyaya Sanhita, 2023, </w:t>
      </w:r>
      <w:proofErr w:type="spellStart"/>
      <w:r w:rsidRPr="001D1FD5">
        <w:rPr>
          <w:rFonts w:ascii="Times New Roman" w:hAnsi="Times New Roman"/>
          <w:sz w:val="20"/>
          <w:szCs w:val="20"/>
          <w:lang w:val="en-IN"/>
        </w:rPr>
        <w:t>Bharatiya</w:t>
      </w:r>
      <w:proofErr w:type="spellEnd"/>
      <w:r w:rsidRPr="001D1FD5">
        <w:rPr>
          <w:rFonts w:ascii="Times New Roman" w:hAnsi="Times New Roman"/>
          <w:sz w:val="20"/>
          <w:szCs w:val="20"/>
          <w:lang w:val="en-IN"/>
        </w:rPr>
        <w:t xml:space="preserve"> Nagarik Suraksha Sanhita, 2023, and </w:t>
      </w:r>
      <w:proofErr w:type="spellStart"/>
      <w:r w:rsidRPr="001D1FD5">
        <w:rPr>
          <w:rFonts w:ascii="Times New Roman" w:hAnsi="Times New Roman"/>
          <w:sz w:val="20"/>
          <w:szCs w:val="20"/>
          <w:lang w:val="en-IN"/>
        </w:rPr>
        <w:t>BharatiyaSakshya</w:t>
      </w:r>
      <w:proofErr w:type="spellEnd"/>
      <w:r w:rsidRPr="001D1FD5">
        <w:rPr>
          <w:rFonts w:ascii="Times New Roman" w:hAnsi="Times New Roman"/>
          <w:sz w:val="20"/>
          <w:szCs w:val="20"/>
          <w:lang w:val="en-IN"/>
        </w:rPr>
        <w:t xml:space="preserve"> Bill, 2023. The model operates on an autoregressive framework where the probability of the next word (or token</w:t>
      </w:r>
      <w:r w:rsidR="00CC6CF4" w:rsidRPr="001D1FD5">
        <w:rPr>
          <w:rFonts w:ascii="Times New Roman" w:hAnsi="Times New Roman"/>
          <w:sz w:val="20"/>
          <w:szCs w:val="20"/>
          <w:lang w:val="en-IN"/>
        </w:rPr>
        <w:t xml:space="preserve">) </w:t>
      </w:r>
      <w:proofErr w:type="spellStart"/>
      <w:r w:rsidR="00CC6CF4" w:rsidRPr="001D1FD5">
        <w:rPr>
          <w:rFonts w:ascii="Times New Roman" w:hAnsi="Times New Roman"/>
          <w:sz w:val="20"/>
          <w:szCs w:val="20"/>
          <w:lang w:val="en-IN"/>
        </w:rPr>
        <w:t>w</w:t>
      </w:r>
      <w:r w:rsidRPr="001D1FD5">
        <w:rPr>
          <w:rFonts w:ascii="Times New Roman" w:hAnsi="Times New Roman"/>
          <w:sz w:val="20"/>
          <w:szCs w:val="20"/>
          <w:vertAlign w:val="subscript"/>
          <w:lang w:val="en-IN"/>
        </w:rPr>
        <w:t>i</w:t>
      </w:r>
      <w:proofErr w:type="spellEnd"/>
      <w:r w:rsidRPr="001D1FD5">
        <w:rPr>
          <w:rFonts w:ascii="Times New Roman" w:hAnsi="Times New Roman"/>
          <w:sz w:val="20"/>
          <w:szCs w:val="20"/>
          <w:lang w:val="en-IN"/>
        </w:rPr>
        <w:t xml:space="preserve">​ is generated based on the preceding words </w:t>
      </w:r>
      <w:r w:rsidR="0090374B" w:rsidRPr="001D1FD5">
        <w:rPr>
          <w:rFonts w:ascii="Times New Roman" w:hAnsi="Times New Roman"/>
          <w:sz w:val="20"/>
          <w:szCs w:val="20"/>
          <w:lang w:val="en-IN"/>
        </w:rPr>
        <w:t>w</w:t>
      </w:r>
      <w:r w:rsidR="0090374B" w:rsidRPr="001D1FD5">
        <w:rPr>
          <w:rFonts w:ascii="Times New Roman" w:hAnsi="Times New Roman"/>
          <w:sz w:val="20"/>
          <w:szCs w:val="20"/>
          <w:vertAlign w:val="subscript"/>
          <w:lang w:val="en-IN"/>
        </w:rPr>
        <w:t>1</w:t>
      </w:r>
      <w:r w:rsidR="0090374B" w:rsidRPr="001D1FD5">
        <w:rPr>
          <w:rFonts w:ascii="Times New Roman" w:hAnsi="Times New Roman"/>
          <w:sz w:val="20"/>
          <w:szCs w:val="20"/>
          <w:lang w:val="en-IN"/>
        </w:rPr>
        <w:t>,w</w:t>
      </w:r>
      <w:r w:rsidR="0090374B" w:rsidRPr="001D1FD5">
        <w:rPr>
          <w:rFonts w:ascii="Times New Roman" w:hAnsi="Times New Roman"/>
          <w:sz w:val="20"/>
          <w:szCs w:val="20"/>
          <w:vertAlign w:val="subscript"/>
          <w:lang w:val="en-IN"/>
        </w:rPr>
        <w:t>2</w:t>
      </w:r>
      <w:r w:rsidR="0090374B" w:rsidRPr="001D1FD5">
        <w:rPr>
          <w:rFonts w:ascii="Times New Roman" w:hAnsi="Times New Roman"/>
          <w:sz w:val="20"/>
          <w:szCs w:val="20"/>
          <w:lang w:val="en-IN"/>
        </w:rPr>
        <w:t>,…,w</w:t>
      </w:r>
      <w:r w:rsidR="0090374B" w:rsidRPr="001D1FD5">
        <w:rPr>
          <w:rFonts w:ascii="Times New Roman" w:hAnsi="Times New Roman"/>
          <w:sz w:val="20"/>
          <w:szCs w:val="20"/>
          <w:vertAlign w:val="subscript"/>
          <w:lang w:val="en-IN"/>
        </w:rPr>
        <w:t>i-1</w:t>
      </w:r>
      <w:r w:rsidRPr="001D1FD5">
        <w:rPr>
          <w:rFonts w:ascii="Times New Roman" w:hAnsi="Times New Roman"/>
          <w:sz w:val="20"/>
          <w:szCs w:val="20"/>
          <w:lang w:val="en-IN"/>
        </w:rPr>
        <w:t>in a given legal context. This can be mathematically expressed as:</w:t>
      </w:r>
    </w:p>
    <w:p w14:paraId="3F0AE3FC" w14:textId="77777777" w:rsidR="00C96D3B" w:rsidRPr="001D1FD5" w:rsidRDefault="00FB5E00" w:rsidP="00DD3C71">
      <w:pPr>
        <w:spacing w:before="100" w:beforeAutospacing="1" w:after="100" w:afterAutospacing="1" w:line="240" w:lineRule="auto"/>
        <w:rPr>
          <w:rFonts w:ascii="Times New Roman" w:hAnsi="Times New Roman"/>
          <w:iCs/>
          <w:sz w:val="20"/>
          <w:szCs w:val="20"/>
        </w:rPr>
      </w:pPr>
      <w:r w:rsidRPr="001D1FD5">
        <w:rPr>
          <w:rFonts w:ascii="Times New Roman" w:hAnsi="Times New Roman"/>
          <w:iCs/>
          <w:sz w:val="20"/>
          <w:szCs w:val="20"/>
        </w:rPr>
        <w:t>P</w:t>
      </w:r>
      <m:oMath>
        <m:d>
          <m:dPr>
            <m:ctrlPr>
              <w:rPr>
                <w:rFonts w:ascii="Cambria Math" w:hAnsi="Cambria Math"/>
                <w:iCs/>
                <w:sz w:val="20"/>
                <w:szCs w:val="20"/>
              </w:rPr>
            </m:ctrlPr>
          </m:dPr>
          <m:e>
            <m:sSub>
              <m:sSubPr>
                <m:ctrlPr>
                  <w:rPr>
                    <w:rFonts w:ascii="Cambria Math" w:hAnsi="Cambria Math"/>
                    <w:iCs/>
                    <w:sz w:val="20"/>
                    <w:szCs w:val="20"/>
                  </w:rPr>
                </m:ctrlPr>
              </m:sSubPr>
              <m:e>
                <m:r>
                  <m:rPr>
                    <m:sty m:val="bi"/>
                  </m:rPr>
                  <w:rPr>
                    <w:rFonts w:ascii="Cambria Math" w:hAnsi="Cambria Math"/>
                    <w:sz w:val="20"/>
                    <w:szCs w:val="20"/>
                  </w:rPr>
                  <m:t>w</m:t>
                </m:r>
              </m:e>
              <m:sub>
                <m:r>
                  <m:rPr>
                    <m:sty m:val="bi"/>
                  </m:rPr>
                  <w:rPr>
                    <w:rFonts w:ascii="Cambria Math" w:hAnsi="Cambria Math"/>
                    <w:sz w:val="20"/>
                    <w:szCs w:val="20"/>
                  </w:rPr>
                  <m:t>i</m:t>
                </m:r>
              </m:sub>
            </m:sSub>
            <m:r>
              <m:rPr>
                <m:sty m:val="bi"/>
              </m:rPr>
              <w:rPr>
                <w:rFonts w:ascii="Cambria Math" w:hAnsi="Cambria Math"/>
                <w:sz w:val="20"/>
                <w:szCs w:val="20"/>
              </w:rPr>
              <m:t>|</m:t>
            </m:r>
            <m:sSub>
              <m:sSubPr>
                <m:ctrlPr>
                  <w:rPr>
                    <w:rFonts w:ascii="Cambria Math" w:hAnsi="Cambria Math"/>
                    <w:iCs/>
                    <w:sz w:val="20"/>
                    <w:szCs w:val="20"/>
                  </w:rPr>
                </m:ctrlPr>
              </m:sSubPr>
              <m:e>
                <m:r>
                  <m:rPr>
                    <m:sty m:val="bi"/>
                  </m:rPr>
                  <w:rPr>
                    <w:rFonts w:ascii="Cambria Math" w:hAnsi="Cambria Math"/>
                    <w:sz w:val="20"/>
                    <w:szCs w:val="20"/>
                  </w:rPr>
                  <m:t>w</m:t>
                </m:r>
              </m:e>
              <m:sub>
                <m:r>
                  <m:rPr>
                    <m:sty m:val="bi"/>
                  </m:rPr>
                  <w:rPr>
                    <w:rFonts w:ascii="Cambria Math" w:hAnsi="Cambria Math"/>
                    <w:sz w:val="20"/>
                    <w:szCs w:val="20"/>
                  </w:rPr>
                  <m:t>1</m:t>
                </m:r>
              </m:sub>
            </m:sSub>
            <m:r>
              <m:rPr>
                <m:sty m:val="bi"/>
              </m:rPr>
              <w:rPr>
                <w:rFonts w:ascii="Cambria Math" w:hAnsi="Cambria Math"/>
                <w:sz w:val="20"/>
                <w:szCs w:val="20"/>
              </w:rPr>
              <m:t>,</m:t>
            </m:r>
            <m:sSub>
              <m:sSubPr>
                <m:ctrlPr>
                  <w:rPr>
                    <w:rFonts w:ascii="Cambria Math" w:hAnsi="Cambria Math"/>
                    <w:iCs/>
                    <w:sz w:val="20"/>
                    <w:szCs w:val="20"/>
                  </w:rPr>
                </m:ctrlPr>
              </m:sSubPr>
              <m:e>
                <m:r>
                  <m:rPr>
                    <m:sty m:val="bi"/>
                  </m:rPr>
                  <w:rPr>
                    <w:rFonts w:ascii="Cambria Math" w:hAnsi="Cambria Math"/>
                    <w:sz w:val="20"/>
                    <w:szCs w:val="20"/>
                  </w:rPr>
                  <m:t>w</m:t>
                </m:r>
              </m:e>
              <m:sub>
                <m:r>
                  <m:rPr>
                    <m:sty m:val="bi"/>
                  </m:rPr>
                  <w:rPr>
                    <w:rFonts w:ascii="Cambria Math" w:hAnsi="Cambria Math"/>
                    <w:sz w:val="20"/>
                    <w:szCs w:val="20"/>
                  </w:rPr>
                  <m:t>2</m:t>
                </m:r>
              </m:sub>
            </m:sSub>
            <m:r>
              <m:rPr>
                <m:sty m:val="bi"/>
              </m:rPr>
              <w:rPr>
                <w:rFonts w:ascii="Cambria Math" w:hAnsi="Cambria Math"/>
                <w:sz w:val="20"/>
                <w:szCs w:val="20"/>
              </w:rPr>
              <m:t>,…,</m:t>
            </m:r>
            <m:sSub>
              <m:sSubPr>
                <m:ctrlPr>
                  <w:rPr>
                    <w:rFonts w:ascii="Cambria Math" w:hAnsi="Cambria Math"/>
                    <w:iCs/>
                    <w:sz w:val="20"/>
                    <w:szCs w:val="20"/>
                  </w:rPr>
                </m:ctrlPr>
              </m:sSubPr>
              <m:e>
                <m:r>
                  <m:rPr>
                    <m:sty m:val="bi"/>
                  </m:rPr>
                  <w:rPr>
                    <w:rFonts w:ascii="Cambria Math" w:hAnsi="Cambria Math"/>
                    <w:sz w:val="20"/>
                    <w:szCs w:val="20"/>
                  </w:rPr>
                  <m:t>w</m:t>
                </m:r>
              </m:e>
              <m:sub>
                <m:r>
                  <m:rPr>
                    <m:sty m:val="bi"/>
                  </m:rPr>
                  <w:rPr>
                    <w:rFonts w:ascii="Cambria Math" w:hAnsi="Cambria Math"/>
                    <w:sz w:val="20"/>
                    <w:szCs w:val="20"/>
                  </w:rPr>
                  <m:t>i-1</m:t>
                </m:r>
              </m:sub>
            </m:sSub>
          </m:e>
        </m:d>
        <m:r>
          <m:rPr>
            <m:sty m:val="bi"/>
          </m:rPr>
          <w:rPr>
            <w:rFonts w:ascii="Cambria Math" w:hAnsi="Cambria Math"/>
            <w:sz w:val="20"/>
            <w:szCs w:val="20"/>
          </w:rPr>
          <m:t>=softmax</m:t>
        </m:r>
        <m:d>
          <m:dPr>
            <m:ctrlPr>
              <w:rPr>
                <w:rFonts w:ascii="Cambria Math" w:hAnsi="Cambria Math"/>
                <w:iCs/>
                <w:sz w:val="20"/>
                <w:szCs w:val="20"/>
              </w:rPr>
            </m:ctrlPr>
          </m:dPr>
          <m:e>
            <m:sSub>
              <m:sSubPr>
                <m:ctrlPr>
                  <w:rPr>
                    <w:rFonts w:ascii="Cambria Math" w:hAnsi="Cambria Math"/>
                    <w:iCs/>
                    <w:sz w:val="20"/>
                    <w:szCs w:val="20"/>
                  </w:rPr>
                </m:ctrlPr>
              </m:sSubPr>
              <m:e>
                <m:r>
                  <m:rPr>
                    <m:sty m:val="bi"/>
                  </m:rPr>
                  <w:rPr>
                    <w:rFonts w:ascii="Cambria Math" w:hAnsi="Cambria Math"/>
                    <w:sz w:val="20"/>
                    <w:szCs w:val="20"/>
                  </w:rPr>
                  <m:t>W</m:t>
                </m:r>
              </m:e>
              <m:sub>
                <m:r>
                  <m:rPr>
                    <m:sty m:val="bi"/>
                  </m:rPr>
                  <w:rPr>
                    <w:rFonts w:ascii="Cambria Math" w:hAnsi="Cambria Math"/>
                    <w:sz w:val="20"/>
                    <w:szCs w:val="20"/>
                  </w:rPr>
                  <m:t>o</m:t>
                </m:r>
              </m:sub>
            </m:sSub>
            <m:sSub>
              <m:sSubPr>
                <m:ctrlPr>
                  <w:rPr>
                    <w:rFonts w:ascii="Cambria Math" w:hAnsi="Cambria Math"/>
                    <w:iCs/>
                    <w:sz w:val="20"/>
                    <w:szCs w:val="20"/>
                  </w:rPr>
                </m:ctrlPr>
              </m:sSubPr>
              <m:e>
                <m:r>
                  <m:rPr>
                    <m:sty m:val="bi"/>
                  </m:rPr>
                  <w:rPr>
                    <w:rFonts w:ascii="Cambria Math" w:hAnsi="Cambria Math"/>
                    <w:sz w:val="20"/>
                    <w:szCs w:val="20"/>
                  </w:rPr>
                  <m:t>h</m:t>
                </m:r>
              </m:e>
              <m:sub>
                <m:r>
                  <m:rPr>
                    <m:sty m:val="bi"/>
                  </m:rPr>
                  <w:rPr>
                    <w:rFonts w:ascii="Cambria Math" w:hAnsi="Cambria Math"/>
                    <w:sz w:val="20"/>
                    <w:szCs w:val="20"/>
                  </w:rPr>
                  <m:t>i</m:t>
                </m:r>
              </m:sub>
            </m:sSub>
          </m:e>
        </m:d>
      </m:oMath>
    </w:p>
    <w:p w14:paraId="1FD91B95" w14:textId="77777777" w:rsidR="00DD3C71" w:rsidRPr="001D1FD5" w:rsidRDefault="00DD3C71" w:rsidP="00DD3C71">
      <w:pPr>
        <w:spacing w:before="100" w:beforeAutospacing="1" w:after="100" w:afterAutospacing="1" w:line="240" w:lineRule="auto"/>
        <w:rPr>
          <w:rFonts w:ascii="Times New Roman" w:hAnsi="Times New Roman"/>
          <w:sz w:val="20"/>
          <w:szCs w:val="20"/>
          <w:lang w:val="en-IN"/>
        </w:rPr>
      </w:pPr>
      <w:r w:rsidRPr="001D1FD5">
        <w:rPr>
          <w:rFonts w:ascii="Times New Roman" w:hAnsi="Times New Roman"/>
          <w:sz w:val="20"/>
          <w:szCs w:val="20"/>
          <w:lang w:val="en-IN"/>
        </w:rPr>
        <w:t xml:space="preserve">Here, </w:t>
      </w:r>
      <w:r w:rsidR="007504A1" w:rsidRPr="001D1FD5">
        <w:rPr>
          <w:rFonts w:ascii="Times New Roman" w:hAnsi="Times New Roman"/>
          <w:sz w:val="20"/>
          <w:szCs w:val="20"/>
          <w:lang w:val="en-IN"/>
        </w:rPr>
        <w:t>h</w:t>
      </w:r>
      <w:r w:rsidR="007504A1" w:rsidRPr="001D1FD5">
        <w:rPr>
          <w:rFonts w:ascii="Times New Roman" w:hAnsi="Times New Roman"/>
          <w:sz w:val="20"/>
          <w:szCs w:val="20"/>
          <w:vertAlign w:val="subscript"/>
          <w:lang w:val="en-IN"/>
        </w:rPr>
        <w:t>i</w:t>
      </w:r>
      <w:r w:rsidRPr="001D1FD5">
        <w:rPr>
          <w:rFonts w:ascii="Times New Roman" w:hAnsi="Times New Roman"/>
          <w:sz w:val="20"/>
          <w:szCs w:val="20"/>
          <w:lang w:val="en-IN"/>
        </w:rPr>
        <w:t>​ represents the hidden state at position</w:t>
      </w:r>
      <w:r w:rsidR="007504A1" w:rsidRPr="001D1FD5">
        <w:rPr>
          <w:rFonts w:ascii="Times New Roman" w:hAnsi="Times New Roman"/>
          <w:sz w:val="20"/>
          <w:szCs w:val="20"/>
          <w:lang w:val="en-IN"/>
        </w:rPr>
        <w:t xml:space="preserve"> i</w:t>
      </w:r>
      <w:r w:rsidR="007504A1" w:rsidRPr="001D1FD5">
        <w:rPr>
          <w:rFonts w:ascii="Times New Roman" w:hAnsi="Times New Roman"/>
          <w:sz w:val="20"/>
          <w:szCs w:val="20"/>
          <w:vertAlign w:val="subscript"/>
          <w:lang w:val="en-IN"/>
        </w:rPr>
        <w:t>o</w:t>
      </w:r>
      <w:r w:rsidRPr="001D1FD5">
        <w:rPr>
          <w:rFonts w:ascii="Times New Roman" w:hAnsi="Times New Roman"/>
          <w:sz w:val="20"/>
          <w:szCs w:val="20"/>
          <w:vertAlign w:val="subscript"/>
          <w:lang w:val="en-IN"/>
        </w:rPr>
        <w:t>,</w:t>
      </w:r>
      <w:r w:rsidRPr="001D1FD5">
        <w:rPr>
          <w:rFonts w:ascii="Times New Roman" w:hAnsi="Times New Roman"/>
          <w:sz w:val="20"/>
          <w:szCs w:val="20"/>
          <w:lang w:val="en-IN"/>
        </w:rPr>
        <w:t xml:space="preserve"> and </w:t>
      </w:r>
      <w:r w:rsidR="00466D1B" w:rsidRPr="001D1FD5">
        <w:rPr>
          <w:rFonts w:ascii="Times New Roman" w:hAnsi="Times New Roman"/>
          <w:sz w:val="20"/>
          <w:szCs w:val="20"/>
          <w:lang w:val="en-IN"/>
        </w:rPr>
        <w:t>W</w:t>
      </w:r>
      <w:r w:rsidR="00466D1B" w:rsidRPr="001D1FD5">
        <w:rPr>
          <w:rFonts w:ascii="Times New Roman" w:hAnsi="Times New Roman"/>
          <w:sz w:val="20"/>
          <w:szCs w:val="20"/>
          <w:vertAlign w:val="subscript"/>
          <w:lang w:val="en-IN"/>
        </w:rPr>
        <w:t>0</w:t>
      </w:r>
      <w:r w:rsidRPr="001D1FD5">
        <w:rPr>
          <w:rFonts w:ascii="Times New Roman" w:hAnsi="Times New Roman"/>
          <w:sz w:val="20"/>
          <w:szCs w:val="20"/>
          <w:lang w:val="en-IN"/>
        </w:rPr>
        <w:t xml:space="preserve">​ is the output weight matrix. The model is pre-trained on approximately 2 trillion tokens of text data, including legal documents and case law, and supports context lengths of up to 4096 tokens. Supervised fine-tuning with </w:t>
      </w:r>
      <w:proofErr w:type="spellStart"/>
      <w:r w:rsidRPr="001D1FD5">
        <w:rPr>
          <w:rFonts w:ascii="Times New Roman" w:hAnsi="Times New Roman"/>
          <w:sz w:val="20"/>
          <w:szCs w:val="20"/>
          <w:lang w:val="en-IN"/>
        </w:rPr>
        <w:t>labeled</w:t>
      </w:r>
      <w:proofErr w:type="spellEnd"/>
      <w:r w:rsidRPr="001D1FD5">
        <w:rPr>
          <w:rFonts w:ascii="Times New Roman" w:hAnsi="Times New Roman"/>
          <w:sz w:val="20"/>
          <w:szCs w:val="20"/>
          <w:lang w:val="en-IN"/>
        </w:rPr>
        <w:t xml:space="preserve"> legal datasets, such as statutes and procedural guidelines from the three criminal laws, enhances its accuracy in generating legally relevant responses, outperforming closed-source alternatives like ChatGPT</w:t>
      </w:r>
      <w:r w:rsidR="00DE0D4B">
        <w:rPr>
          <w:rFonts w:ascii="Times New Roman" w:hAnsi="Times New Roman"/>
          <w:sz w:val="20"/>
          <w:szCs w:val="20"/>
          <w:lang w:val="en-IN"/>
        </w:rPr>
        <w:t>[3]</w:t>
      </w:r>
      <w:r w:rsidRPr="001D1FD5">
        <w:rPr>
          <w:rFonts w:ascii="Times New Roman" w:hAnsi="Times New Roman"/>
          <w:sz w:val="20"/>
          <w:szCs w:val="20"/>
          <w:lang w:val="en-IN"/>
        </w:rPr>
        <w:t>.</w:t>
      </w:r>
    </w:p>
    <w:p w14:paraId="6703DF38" w14:textId="77777777" w:rsidR="001D1FD5" w:rsidRDefault="00DD3C71" w:rsidP="00DD3C71">
      <w:pPr>
        <w:spacing w:before="100" w:beforeAutospacing="1" w:after="100" w:afterAutospacing="1" w:line="240" w:lineRule="auto"/>
        <w:rPr>
          <w:rFonts w:ascii="Times New Roman" w:hAnsi="Times New Roman"/>
          <w:sz w:val="20"/>
          <w:szCs w:val="20"/>
          <w:lang w:val="en-IN"/>
        </w:rPr>
      </w:pPr>
      <w:r w:rsidRPr="001D1FD5">
        <w:rPr>
          <w:rFonts w:ascii="Times New Roman" w:hAnsi="Times New Roman"/>
          <w:sz w:val="20"/>
          <w:szCs w:val="20"/>
          <w:lang w:val="en-IN"/>
        </w:rPr>
        <w:t>The model's foundation is the transformer architecture, which uses self-attention mechanisms to extract contextual information from input text. The self-attention is defined by:</w:t>
      </w:r>
    </w:p>
    <w:p w14:paraId="1A975B1C" w14:textId="77777777" w:rsidR="00466D1B" w:rsidRPr="001D1FD5" w:rsidRDefault="004A3834" w:rsidP="00DD3C71">
      <w:pPr>
        <w:spacing w:before="100" w:beforeAutospacing="1" w:after="100" w:afterAutospacing="1" w:line="240" w:lineRule="auto"/>
        <w:rPr>
          <w:rFonts w:ascii="Times New Roman" w:hAnsi="Times New Roman"/>
          <w:sz w:val="20"/>
          <w:szCs w:val="20"/>
          <w:lang w:val="en-IN"/>
        </w:rPr>
      </w:pPr>
      <m:oMathPara>
        <m:oMath>
          <m:r>
            <m:rPr>
              <m:sty m:val="bi"/>
            </m:rPr>
            <w:rPr>
              <w:rFonts w:ascii="Cambria Math" w:hAnsi="Cambria Math"/>
              <w:sz w:val="20"/>
              <w:szCs w:val="20"/>
              <w:lang w:val="en-IN"/>
            </w:rPr>
            <m:t>Attention</m:t>
          </m:r>
          <m:d>
            <m:dPr>
              <m:ctrlPr>
                <w:rPr>
                  <w:rFonts w:ascii="Cambria Math" w:hAnsi="Cambria Math"/>
                  <w:sz w:val="20"/>
                  <w:szCs w:val="20"/>
                  <w:lang w:val="en-IN"/>
                </w:rPr>
              </m:ctrlPr>
            </m:dPr>
            <m:e>
              <m:r>
                <m:rPr>
                  <m:sty m:val="bi"/>
                </m:rPr>
                <w:rPr>
                  <w:rFonts w:ascii="Cambria Math" w:hAnsi="Cambria Math"/>
                  <w:sz w:val="20"/>
                  <w:szCs w:val="20"/>
                  <w:lang w:val="en-IN"/>
                </w:rPr>
                <m:t>Q,K,V</m:t>
              </m:r>
            </m:e>
          </m:d>
          <m:r>
            <w:ins w:id="0" w:author="Microsoft Word" w:date="2024-08-16T15:30:00Z">
              <m:rPr>
                <m:sty m:val="bi"/>
              </m:rPr>
              <w:rPr>
                <w:rFonts w:ascii="Cambria Math" w:hAnsi="Cambria Math"/>
                <w:sz w:val="20"/>
                <w:szCs w:val="20"/>
                <w:lang w:val="en-IN"/>
              </w:rPr>
              <m:t>=</m:t>
            </w:ins>
          </m:r>
          <m:r>
            <m:rPr>
              <m:sty m:val="bi"/>
            </m:rPr>
            <w:rPr>
              <w:rFonts w:ascii="Cambria Math" w:hAnsi="Cambria Math"/>
              <w:sz w:val="20"/>
              <w:szCs w:val="20"/>
              <w:lang w:val="en-IN"/>
            </w:rPr>
            <m:t>softmax</m:t>
          </m:r>
          <m:d>
            <m:dPr>
              <m:ctrlPr>
                <w:rPr>
                  <w:rFonts w:ascii="Cambria Math" w:hAnsi="Cambria Math"/>
                  <w:sz w:val="20"/>
                  <w:szCs w:val="20"/>
                  <w:lang w:val="en-IN"/>
                </w:rPr>
              </m:ctrlPr>
            </m:dPr>
            <m:e>
              <m:f>
                <m:fPr>
                  <m:ctrlPr>
                    <w:rPr>
                      <w:rFonts w:ascii="Cambria Math" w:hAnsi="Cambria Math"/>
                      <w:sz w:val="20"/>
                      <w:szCs w:val="20"/>
                      <w:lang w:val="en-IN"/>
                    </w:rPr>
                  </m:ctrlPr>
                </m:fPr>
                <m:num>
                  <m:r>
                    <m:rPr>
                      <m:sty m:val="bi"/>
                    </m:rPr>
                    <w:rPr>
                      <w:rFonts w:ascii="Cambria Math" w:hAnsi="Cambria Math"/>
                      <w:sz w:val="20"/>
                      <w:szCs w:val="20"/>
                      <w:lang w:val="en-IN"/>
                    </w:rPr>
                    <m:t>Q</m:t>
                  </m:r>
                  <m:sSup>
                    <m:sSupPr>
                      <m:ctrlPr>
                        <w:rPr>
                          <w:rFonts w:ascii="Cambria Math" w:hAnsi="Cambria Math"/>
                          <w:sz w:val="20"/>
                          <w:szCs w:val="20"/>
                          <w:lang w:val="en-IN"/>
                        </w:rPr>
                      </m:ctrlPr>
                    </m:sSupPr>
                    <m:e>
                      <m:r>
                        <m:rPr>
                          <m:sty m:val="bi"/>
                        </m:rPr>
                        <w:rPr>
                          <w:rFonts w:ascii="Cambria Math" w:hAnsi="Cambria Math"/>
                          <w:sz w:val="20"/>
                          <w:szCs w:val="20"/>
                          <w:lang w:val="en-IN"/>
                        </w:rPr>
                        <m:t>K</m:t>
                      </m:r>
                    </m:e>
                    <m:sup>
                      <m:r>
                        <m:rPr>
                          <m:sty m:val="bi"/>
                        </m:rPr>
                        <w:rPr>
                          <w:rFonts w:ascii="Cambria Math" w:hAnsi="Cambria Math"/>
                          <w:sz w:val="20"/>
                          <w:szCs w:val="20"/>
                          <w:lang w:val="en-IN"/>
                        </w:rPr>
                        <m:t>t</m:t>
                      </m:r>
                    </m:sup>
                  </m:sSup>
                </m:num>
                <m:den>
                  <m:rad>
                    <m:radPr>
                      <m:degHide m:val="1"/>
                      <m:ctrlPr>
                        <w:rPr>
                          <w:rFonts w:ascii="Cambria Math" w:hAnsi="Cambria Math"/>
                          <w:sz w:val="20"/>
                          <w:szCs w:val="20"/>
                          <w:lang w:val="en-IN"/>
                        </w:rPr>
                      </m:ctrlPr>
                    </m:radPr>
                    <m:deg/>
                    <m:e>
                      <m:sSub>
                        <m:sSubPr>
                          <m:ctrlPr>
                            <w:rPr>
                              <w:rFonts w:ascii="Cambria Math" w:hAnsi="Cambria Math"/>
                              <w:sz w:val="20"/>
                              <w:szCs w:val="20"/>
                              <w:lang w:val="en-IN"/>
                            </w:rPr>
                          </m:ctrlPr>
                        </m:sSubPr>
                        <m:e>
                          <m:r>
                            <m:rPr>
                              <m:sty m:val="bi"/>
                            </m:rPr>
                            <w:rPr>
                              <w:rFonts w:ascii="Cambria Math" w:hAnsi="Cambria Math"/>
                              <w:sz w:val="20"/>
                              <w:szCs w:val="20"/>
                              <w:lang w:val="en-IN"/>
                            </w:rPr>
                            <m:t>d</m:t>
                          </m:r>
                        </m:e>
                        <m:sub>
                          <m:r>
                            <m:rPr>
                              <m:sty m:val="bi"/>
                            </m:rPr>
                            <w:rPr>
                              <w:rFonts w:ascii="Cambria Math" w:hAnsi="Cambria Math"/>
                              <w:sz w:val="20"/>
                              <w:szCs w:val="20"/>
                              <w:lang w:val="en-IN"/>
                            </w:rPr>
                            <m:t>k</m:t>
                          </m:r>
                        </m:sub>
                      </m:sSub>
                    </m:e>
                  </m:rad>
                </m:den>
              </m:f>
            </m:e>
          </m:d>
          <m:r>
            <m:rPr>
              <m:sty m:val="bi"/>
            </m:rPr>
            <w:rPr>
              <w:rFonts w:ascii="Cambria Math" w:hAnsi="Cambria Math"/>
              <w:sz w:val="20"/>
              <w:szCs w:val="20"/>
              <w:lang w:val="en-IN"/>
            </w:rPr>
            <m:t>V</m:t>
          </m:r>
        </m:oMath>
      </m:oMathPara>
    </w:p>
    <w:p w14:paraId="3B8F0D00" w14:textId="77777777" w:rsidR="003F50EA" w:rsidRPr="001D1FD5" w:rsidRDefault="00DD3C71" w:rsidP="00DD3C71">
      <w:pPr>
        <w:spacing w:before="100" w:beforeAutospacing="1" w:after="100" w:afterAutospacing="1" w:line="240" w:lineRule="auto"/>
        <w:rPr>
          <w:rFonts w:ascii="Times New Roman" w:hAnsi="Times New Roman"/>
          <w:sz w:val="20"/>
          <w:szCs w:val="20"/>
          <w:lang w:val="en-IN"/>
        </w:rPr>
      </w:pPr>
      <w:r w:rsidRPr="001D1FD5">
        <w:rPr>
          <w:rFonts w:ascii="Times New Roman" w:hAnsi="Times New Roman"/>
          <w:sz w:val="20"/>
          <w:szCs w:val="20"/>
          <w:lang w:val="en-IN"/>
        </w:rPr>
        <w:t xml:space="preserve">where Q(queries), K (keys), and </w:t>
      </w:r>
      <w:r w:rsidR="00593C6D" w:rsidRPr="001D1FD5">
        <w:rPr>
          <w:rFonts w:ascii="Times New Roman" w:hAnsi="Times New Roman"/>
          <w:sz w:val="20"/>
          <w:szCs w:val="20"/>
          <w:lang w:val="en-IN"/>
        </w:rPr>
        <w:t>V</w:t>
      </w:r>
      <w:r w:rsidRPr="001D1FD5">
        <w:rPr>
          <w:rFonts w:ascii="Times New Roman" w:hAnsi="Times New Roman"/>
          <w:sz w:val="20"/>
          <w:szCs w:val="20"/>
          <w:lang w:val="en-IN"/>
        </w:rPr>
        <w:t xml:space="preserve"> (values) are linear projections of the input text (legal statutes and cases), and </w:t>
      </w:r>
      <w:r w:rsidR="003F50EA" w:rsidRPr="001D1FD5">
        <w:rPr>
          <w:rFonts w:ascii="Times New Roman" w:hAnsi="Times New Roman"/>
          <w:sz w:val="20"/>
          <w:szCs w:val="20"/>
          <w:lang w:val="en-IN"/>
        </w:rPr>
        <w:t>d</w:t>
      </w:r>
      <w:r w:rsidR="003F50EA" w:rsidRPr="001D1FD5">
        <w:rPr>
          <w:rFonts w:ascii="Times New Roman" w:hAnsi="Times New Roman"/>
          <w:sz w:val="20"/>
          <w:szCs w:val="20"/>
          <w:vertAlign w:val="subscript"/>
          <w:lang w:val="en-IN"/>
        </w:rPr>
        <w:t>k</w:t>
      </w:r>
      <w:r w:rsidRPr="001D1FD5">
        <w:rPr>
          <w:rFonts w:ascii="Times New Roman" w:hAnsi="Times New Roman"/>
          <w:sz w:val="20"/>
          <w:szCs w:val="20"/>
          <w:lang w:val="en-IN"/>
        </w:rPr>
        <w:t>​ is the dimension of the keys. This multi-head attention mechanism enables the model to simultaneously focus on various aspects of the input legal text, improving its ability to discern complex legal patterns and ensuring responses are both contextually relevant and legally accurate.</w:t>
      </w:r>
    </w:p>
    <w:p w14:paraId="79F28BF1" w14:textId="77777777" w:rsidR="00DD3C71" w:rsidRPr="001D1FD5" w:rsidRDefault="00DD3C71" w:rsidP="00DD3C71">
      <w:pPr>
        <w:numPr>
          <w:ilvl w:val="0"/>
          <w:numId w:val="1"/>
        </w:numPr>
        <w:spacing w:before="100" w:beforeAutospacing="1" w:after="100" w:afterAutospacing="1" w:line="240" w:lineRule="auto"/>
        <w:rPr>
          <w:rFonts w:ascii="Times New Roman" w:hAnsi="Times New Roman"/>
          <w:bCs/>
          <w:sz w:val="20"/>
          <w:szCs w:val="20"/>
          <w:lang w:val="en-IN"/>
        </w:rPr>
      </w:pPr>
      <w:r w:rsidRPr="001D1FD5">
        <w:rPr>
          <w:rFonts w:ascii="Times New Roman" w:hAnsi="Times New Roman"/>
          <w:bCs/>
          <w:sz w:val="20"/>
          <w:szCs w:val="20"/>
          <w:lang w:val="en-IN"/>
        </w:rPr>
        <w:t>Workflow</w:t>
      </w:r>
    </w:p>
    <w:p w14:paraId="68EF9FAC" w14:textId="77777777" w:rsidR="00DD3C71" w:rsidRPr="001D1FD5" w:rsidRDefault="00DD3C71" w:rsidP="00DD3C71">
      <w:pPr>
        <w:spacing w:before="100" w:beforeAutospacing="1" w:after="100" w:afterAutospacing="1" w:line="240" w:lineRule="auto"/>
        <w:rPr>
          <w:rFonts w:ascii="Times New Roman" w:hAnsi="Times New Roman"/>
          <w:sz w:val="20"/>
          <w:szCs w:val="20"/>
          <w:lang w:val="en-IN"/>
        </w:rPr>
      </w:pPr>
      <w:r w:rsidRPr="001D1FD5">
        <w:rPr>
          <w:rFonts w:ascii="Times New Roman" w:hAnsi="Times New Roman"/>
          <w:sz w:val="20"/>
          <w:szCs w:val="20"/>
          <w:lang w:val="en-IN"/>
        </w:rPr>
        <w:t>The chatbot developed in this study follows a systematic workflow to generate coherent responses to user queries, using Retrieval-Augmented Generation (RAG) to extract relevant information from legal databases. The workflow begins with the extraction of legal text data from structured sources, such as CSV files containing statutes from the three recent criminal laws.</w:t>
      </w:r>
    </w:p>
    <w:p w14:paraId="4BCD84E4" w14:textId="77777777" w:rsidR="005103C5" w:rsidRPr="001D1FD5" w:rsidRDefault="008402A2" w:rsidP="00DD3C71">
      <w:pPr>
        <w:spacing w:before="100" w:beforeAutospacing="1" w:after="100" w:afterAutospacing="1" w:line="240" w:lineRule="auto"/>
        <w:rPr>
          <w:rFonts w:ascii="Times New Roman" w:hAnsi="Times New Roman"/>
          <w:sz w:val="20"/>
          <w:szCs w:val="20"/>
          <w:lang w:val="en-IN"/>
        </w:rPr>
      </w:pPr>
      <m:oMathPara>
        <m:oMath>
          <m:r>
            <m:rPr>
              <m:sty m:val="bi"/>
            </m:rPr>
            <w:rPr>
              <w:rFonts w:ascii="Cambria Math" w:hAnsi="Cambria Math"/>
              <w:sz w:val="20"/>
              <w:szCs w:val="20"/>
              <w:lang w:val="en-IN"/>
            </w:rPr>
            <m:t>Embedding</m:t>
          </m:r>
          <m:d>
            <m:dPr>
              <m:ctrlPr>
                <w:rPr>
                  <w:rFonts w:ascii="Cambria Math" w:hAnsi="Cambria Math"/>
                  <w:sz w:val="20"/>
                  <w:szCs w:val="20"/>
                  <w:lang w:val="en-IN"/>
                </w:rPr>
              </m:ctrlPr>
            </m:dPr>
            <m:e>
              <m:r>
                <m:rPr>
                  <m:sty m:val="bi"/>
                </m:rPr>
                <w:rPr>
                  <w:rFonts w:ascii="Cambria Math" w:hAnsi="Cambria Math"/>
                  <w:sz w:val="20"/>
                  <w:szCs w:val="20"/>
                  <w:lang w:val="en-IN"/>
                </w:rPr>
                <m:t>t</m:t>
              </m:r>
            </m:e>
          </m:d>
          <m:r>
            <m:rPr>
              <m:sty m:val="bi"/>
            </m:rPr>
            <w:rPr>
              <w:rFonts w:ascii="Cambria Math" w:hAnsi="Cambria Math"/>
              <w:sz w:val="20"/>
              <w:szCs w:val="20"/>
              <w:lang w:val="en-IN"/>
            </w:rPr>
            <m:t>=BERT</m:t>
          </m:r>
          <m:d>
            <m:dPr>
              <m:ctrlPr>
                <w:rPr>
                  <w:rFonts w:ascii="Cambria Math" w:hAnsi="Cambria Math"/>
                  <w:sz w:val="20"/>
                  <w:szCs w:val="20"/>
                  <w:lang w:val="en-IN"/>
                </w:rPr>
              </m:ctrlPr>
            </m:dPr>
            <m:e>
              <m:r>
                <m:rPr>
                  <m:sty m:val="bi"/>
                </m:rPr>
                <w:rPr>
                  <w:rFonts w:ascii="Cambria Math" w:hAnsi="Cambria Math"/>
                  <w:sz w:val="20"/>
                  <w:szCs w:val="20"/>
                  <w:lang w:val="en-IN"/>
                </w:rPr>
                <m:t>t</m:t>
              </m:r>
            </m:e>
          </m:d>
        </m:oMath>
      </m:oMathPara>
    </w:p>
    <w:p w14:paraId="266FFEE3" w14:textId="77777777" w:rsidR="00DD3C71" w:rsidRPr="001D1FD5" w:rsidRDefault="00DD3C71" w:rsidP="00DD3C71">
      <w:pPr>
        <w:spacing w:before="100" w:beforeAutospacing="1" w:after="100" w:afterAutospacing="1" w:line="240" w:lineRule="auto"/>
        <w:rPr>
          <w:rFonts w:ascii="Times New Roman" w:hAnsi="Times New Roman"/>
          <w:sz w:val="20"/>
          <w:szCs w:val="20"/>
          <w:lang w:val="en-IN"/>
        </w:rPr>
      </w:pPr>
      <w:r w:rsidRPr="001D1FD5">
        <w:rPr>
          <w:rFonts w:ascii="Times New Roman" w:hAnsi="Times New Roman"/>
          <w:sz w:val="20"/>
          <w:szCs w:val="20"/>
          <w:lang w:val="en-IN"/>
        </w:rPr>
        <w:t xml:space="preserve">This text data is divided into smaller chunks and transformed into vector representations using a fine-tuned BERT-base model, trained on datasets like MS MARCO, which is designed for improving information retrieval. The legal text is mapped into a 768-dimensional vector space, where each vector represents the semantic meaning of a legal token or word within the context of the </w:t>
      </w:r>
      <w:proofErr w:type="spellStart"/>
      <w:r w:rsidRPr="001D1FD5">
        <w:rPr>
          <w:rFonts w:ascii="Times New Roman" w:hAnsi="Times New Roman"/>
          <w:sz w:val="20"/>
          <w:szCs w:val="20"/>
          <w:lang w:val="en-IN"/>
        </w:rPr>
        <w:t>Bharatiya</w:t>
      </w:r>
      <w:proofErr w:type="spellEnd"/>
      <w:r w:rsidRPr="001D1FD5">
        <w:rPr>
          <w:rFonts w:ascii="Times New Roman" w:hAnsi="Times New Roman"/>
          <w:sz w:val="20"/>
          <w:szCs w:val="20"/>
          <w:lang w:val="en-IN"/>
        </w:rPr>
        <w:t xml:space="preserve"> Nyaya Sanhita, </w:t>
      </w:r>
      <w:proofErr w:type="spellStart"/>
      <w:r w:rsidRPr="001D1FD5">
        <w:rPr>
          <w:rFonts w:ascii="Times New Roman" w:hAnsi="Times New Roman"/>
          <w:sz w:val="20"/>
          <w:szCs w:val="20"/>
          <w:lang w:val="en-IN"/>
        </w:rPr>
        <w:t>Bharatiya</w:t>
      </w:r>
      <w:proofErr w:type="spellEnd"/>
      <w:r w:rsidRPr="001D1FD5">
        <w:rPr>
          <w:rFonts w:ascii="Times New Roman" w:hAnsi="Times New Roman"/>
          <w:sz w:val="20"/>
          <w:szCs w:val="20"/>
          <w:lang w:val="en-IN"/>
        </w:rPr>
        <w:t xml:space="preserve"> Nagarik Suraksha Sanhita, or </w:t>
      </w:r>
      <w:proofErr w:type="spellStart"/>
      <w:r w:rsidRPr="001D1FD5">
        <w:rPr>
          <w:rFonts w:ascii="Times New Roman" w:hAnsi="Times New Roman"/>
          <w:sz w:val="20"/>
          <w:szCs w:val="20"/>
          <w:lang w:val="en-IN"/>
        </w:rPr>
        <w:t>BharatiyaSakshya</w:t>
      </w:r>
      <w:proofErr w:type="spellEnd"/>
      <w:r w:rsidRPr="001D1FD5">
        <w:rPr>
          <w:rFonts w:ascii="Times New Roman" w:hAnsi="Times New Roman"/>
          <w:sz w:val="20"/>
          <w:szCs w:val="20"/>
          <w:lang w:val="en-IN"/>
        </w:rPr>
        <w:t xml:space="preserve"> Bill</w:t>
      </w:r>
      <w:r w:rsidR="00DE0D4B">
        <w:rPr>
          <w:rFonts w:ascii="Times New Roman" w:hAnsi="Times New Roman"/>
          <w:sz w:val="20"/>
          <w:szCs w:val="20"/>
          <w:lang w:val="en-IN"/>
        </w:rPr>
        <w:t>[4]</w:t>
      </w:r>
      <w:r w:rsidRPr="001D1FD5">
        <w:rPr>
          <w:rFonts w:ascii="Times New Roman" w:hAnsi="Times New Roman"/>
          <w:sz w:val="20"/>
          <w:szCs w:val="20"/>
          <w:lang w:val="en-IN"/>
        </w:rPr>
        <w:t>.</w:t>
      </w:r>
    </w:p>
    <w:p w14:paraId="31921F0F" w14:textId="77777777" w:rsidR="00F577B5" w:rsidRPr="001D1FD5" w:rsidRDefault="00DD3C71" w:rsidP="00DD3C71">
      <w:pPr>
        <w:spacing w:before="100" w:beforeAutospacing="1" w:after="100" w:afterAutospacing="1" w:line="240" w:lineRule="auto"/>
        <w:rPr>
          <w:rFonts w:ascii="Times New Roman" w:hAnsi="Times New Roman"/>
          <w:sz w:val="20"/>
          <w:szCs w:val="20"/>
          <w:lang w:val="en-IN"/>
        </w:rPr>
      </w:pPr>
      <w:r w:rsidRPr="001D1FD5">
        <w:rPr>
          <w:rFonts w:ascii="Times New Roman" w:hAnsi="Times New Roman"/>
          <w:sz w:val="20"/>
          <w:szCs w:val="20"/>
          <w:lang w:val="en-IN"/>
        </w:rPr>
        <w:t xml:space="preserve">During interactions, the chatbot retrieves relevant legal contexts from </w:t>
      </w:r>
      <w:proofErr w:type="spellStart"/>
      <w:r w:rsidRPr="001D1FD5">
        <w:rPr>
          <w:rFonts w:ascii="Times New Roman" w:hAnsi="Times New Roman"/>
          <w:sz w:val="20"/>
          <w:szCs w:val="20"/>
          <w:lang w:val="en-IN"/>
        </w:rPr>
        <w:t>ChromaDB</w:t>
      </w:r>
      <w:proofErr w:type="spellEnd"/>
      <w:r w:rsidRPr="001D1FD5">
        <w:rPr>
          <w:rFonts w:ascii="Times New Roman" w:hAnsi="Times New Roman"/>
          <w:sz w:val="20"/>
          <w:szCs w:val="20"/>
          <w:lang w:val="en-IN"/>
        </w:rPr>
        <w:t>, which are fed into the Llama-2 model. The model then processes these contexts and generates responses tailored to the specific legal query, considering both the retrieved information and the user's intent.</w:t>
      </w:r>
    </w:p>
    <w:p w14:paraId="4DBE5F0F" w14:textId="77777777" w:rsidR="00DD3C71" w:rsidRPr="001D1FD5" w:rsidRDefault="00DD3C71" w:rsidP="00DD3C71">
      <w:pPr>
        <w:numPr>
          <w:ilvl w:val="0"/>
          <w:numId w:val="1"/>
        </w:numPr>
        <w:spacing w:before="100" w:beforeAutospacing="1" w:after="100" w:afterAutospacing="1" w:line="240" w:lineRule="auto"/>
        <w:rPr>
          <w:rFonts w:ascii="Times New Roman" w:hAnsi="Times New Roman"/>
          <w:bCs/>
          <w:sz w:val="20"/>
          <w:szCs w:val="20"/>
          <w:lang w:val="en-IN"/>
        </w:rPr>
      </w:pPr>
      <w:r w:rsidRPr="001D1FD5">
        <w:rPr>
          <w:rFonts w:ascii="Times New Roman" w:hAnsi="Times New Roman"/>
          <w:bCs/>
          <w:sz w:val="20"/>
          <w:szCs w:val="20"/>
          <w:lang w:val="en-IN"/>
        </w:rPr>
        <w:t>Retrieval-Augmented Generation (RAG)</w:t>
      </w:r>
    </w:p>
    <w:p w14:paraId="1B51AFC6" w14:textId="77777777" w:rsidR="00DD3C71" w:rsidRPr="001D1FD5" w:rsidRDefault="00DD3C71" w:rsidP="00DD3C71">
      <w:pPr>
        <w:spacing w:before="100" w:beforeAutospacing="1" w:after="100" w:afterAutospacing="1" w:line="240" w:lineRule="auto"/>
        <w:rPr>
          <w:rFonts w:ascii="Times New Roman" w:hAnsi="Times New Roman"/>
          <w:sz w:val="20"/>
          <w:szCs w:val="20"/>
          <w:lang w:val="en-IN"/>
        </w:rPr>
      </w:pPr>
      <w:r w:rsidRPr="001D1FD5">
        <w:rPr>
          <w:rFonts w:ascii="Times New Roman" w:hAnsi="Times New Roman"/>
          <w:sz w:val="20"/>
          <w:szCs w:val="20"/>
          <w:lang w:val="en-IN"/>
        </w:rPr>
        <w:t xml:space="preserve">The RAG framework enhances the chatbot's capability by dynamically retrieving relevant contexts from a legal knowledge repository. The </w:t>
      </w:r>
      <w:proofErr w:type="spellStart"/>
      <w:r w:rsidRPr="001D1FD5">
        <w:rPr>
          <w:rFonts w:ascii="Times New Roman" w:hAnsi="Times New Roman"/>
          <w:sz w:val="20"/>
          <w:szCs w:val="20"/>
          <w:lang w:val="en-IN"/>
        </w:rPr>
        <w:t>LangChain</w:t>
      </w:r>
      <w:proofErr w:type="spellEnd"/>
      <w:r w:rsidRPr="001D1FD5">
        <w:rPr>
          <w:rFonts w:ascii="Times New Roman" w:hAnsi="Times New Roman"/>
          <w:sz w:val="20"/>
          <w:szCs w:val="20"/>
          <w:lang w:val="en-IN"/>
        </w:rPr>
        <w:t xml:space="preserve"> retriever used in this study calculates the cosine similarity between the query’s embedding and the embeddings of documents in the vector database, mathematically represented as:</w:t>
      </w:r>
    </w:p>
    <w:p w14:paraId="27D0F2EF" w14:textId="77777777" w:rsidR="003F50EA" w:rsidRPr="001D1FD5" w:rsidRDefault="007D0B39" w:rsidP="00DD3C71">
      <w:pPr>
        <w:spacing w:before="100" w:beforeAutospacing="1" w:after="100" w:afterAutospacing="1" w:line="240" w:lineRule="auto"/>
        <w:rPr>
          <w:rFonts w:ascii="Times New Roman" w:hAnsi="Times New Roman"/>
          <w:sz w:val="20"/>
          <w:szCs w:val="20"/>
          <w:lang w:val="en-IN"/>
        </w:rPr>
      </w:pPr>
      <m:oMathPara>
        <m:oMath>
          <m:r>
            <m:rPr>
              <m:sty m:val="bi"/>
            </m:rPr>
            <w:rPr>
              <w:rFonts w:ascii="Cambria Math" w:hAnsi="Cambria Math"/>
              <w:sz w:val="20"/>
              <w:szCs w:val="20"/>
              <w:lang w:val="en-IN"/>
            </w:rPr>
            <m:t>cosine similarity=</m:t>
          </m:r>
          <m:f>
            <m:fPr>
              <m:ctrlPr>
                <w:rPr>
                  <w:rFonts w:ascii="Cambria Math" w:hAnsi="Cambria Math"/>
                  <w:sz w:val="20"/>
                  <w:szCs w:val="20"/>
                  <w:lang w:val="en-IN"/>
                </w:rPr>
              </m:ctrlPr>
            </m:fPr>
            <m:num>
              <m:r>
                <m:rPr>
                  <m:sty m:val="bi"/>
                </m:rPr>
                <w:rPr>
                  <w:rFonts w:ascii="Cambria Math" w:hAnsi="Cambria Math"/>
                  <w:sz w:val="20"/>
                  <w:szCs w:val="20"/>
                  <w:lang w:val="en-IN"/>
                </w:rPr>
                <m:t>A.B</m:t>
              </m:r>
            </m:num>
            <m:den>
              <m:d>
                <m:dPr>
                  <m:begChr m:val="‖"/>
                  <m:endChr m:val="‖"/>
                  <m:ctrlPr>
                    <w:rPr>
                      <w:rFonts w:ascii="Cambria Math" w:hAnsi="Cambria Math"/>
                      <w:sz w:val="20"/>
                      <w:szCs w:val="20"/>
                      <w:lang w:val="en-IN"/>
                    </w:rPr>
                  </m:ctrlPr>
                </m:dPr>
                <m:e>
                  <m:r>
                    <m:rPr>
                      <m:sty m:val="bi"/>
                    </m:rPr>
                    <w:rPr>
                      <w:rFonts w:ascii="Cambria Math" w:hAnsi="Cambria Math"/>
                      <w:sz w:val="20"/>
                      <w:szCs w:val="20"/>
                      <w:lang w:val="en-IN"/>
                    </w:rPr>
                    <m:t>A</m:t>
                  </m:r>
                </m:e>
              </m:d>
              <m:d>
                <m:dPr>
                  <m:begChr m:val="‖"/>
                  <m:endChr m:val="‖"/>
                  <m:ctrlPr>
                    <w:rPr>
                      <w:rFonts w:ascii="Cambria Math" w:hAnsi="Cambria Math"/>
                      <w:sz w:val="20"/>
                      <w:szCs w:val="20"/>
                      <w:lang w:val="en-IN"/>
                    </w:rPr>
                  </m:ctrlPr>
                </m:dPr>
                <m:e>
                  <m:r>
                    <m:rPr>
                      <m:sty m:val="bi"/>
                    </m:rPr>
                    <w:rPr>
                      <w:rFonts w:ascii="Cambria Math" w:hAnsi="Cambria Math"/>
                      <w:sz w:val="20"/>
                      <w:szCs w:val="20"/>
                      <w:lang w:val="en-IN"/>
                    </w:rPr>
                    <m:t>B</m:t>
                  </m:r>
                </m:e>
              </m:d>
            </m:den>
          </m:f>
        </m:oMath>
      </m:oMathPara>
    </w:p>
    <w:p w14:paraId="1604708D" w14:textId="77777777" w:rsidR="00F7264A" w:rsidRPr="001D1FD5" w:rsidRDefault="00DD3C71" w:rsidP="00DD3C71">
      <w:pPr>
        <w:spacing w:before="100" w:beforeAutospacing="1" w:after="100" w:afterAutospacing="1" w:line="240" w:lineRule="auto"/>
        <w:rPr>
          <w:rFonts w:ascii="Times New Roman" w:hAnsi="Times New Roman"/>
          <w:sz w:val="20"/>
          <w:szCs w:val="20"/>
          <w:lang w:val="en-IN"/>
        </w:rPr>
      </w:pPr>
      <w:r w:rsidRPr="001D1FD5">
        <w:rPr>
          <w:rFonts w:ascii="Times New Roman" w:hAnsi="Times New Roman"/>
          <w:sz w:val="20"/>
          <w:szCs w:val="20"/>
          <w:lang w:val="en-IN"/>
        </w:rPr>
        <w:lastRenderedPageBreak/>
        <w:t>where A is the embedding of the query and B is the embedding of a document in the database. Documents with the highest cosine similarity are selected as the most relevant, ensuring that the chatbot provides legally accurate and contextually relevant responses.</w:t>
      </w:r>
    </w:p>
    <w:p w14:paraId="435E8DC4" w14:textId="77777777" w:rsidR="00DD3C71" w:rsidRPr="001D1FD5" w:rsidRDefault="00DD3C71" w:rsidP="00DD3C71">
      <w:pPr>
        <w:numPr>
          <w:ilvl w:val="0"/>
          <w:numId w:val="1"/>
        </w:numPr>
        <w:spacing w:before="100" w:beforeAutospacing="1" w:after="100" w:afterAutospacing="1" w:line="240" w:lineRule="auto"/>
        <w:rPr>
          <w:rFonts w:ascii="Times New Roman" w:hAnsi="Times New Roman"/>
          <w:bCs/>
          <w:sz w:val="20"/>
          <w:szCs w:val="20"/>
          <w:lang w:val="en-IN"/>
        </w:rPr>
      </w:pPr>
      <w:r w:rsidRPr="001D1FD5">
        <w:rPr>
          <w:rFonts w:ascii="Times New Roman" w:hAnsi="Times New Roman"/>
          <w:bCs/>
          <w:sz w:val="20"/>
          <w:szCs w:val="20"/>
          <w:lang w:val="en-IN"/>
        </w:rPr>
        <w:t>Response Generation</w:t>
      </w:r>
    </w:p>
    <w:p w14:paraId="1D71690E" w14:textId="77777777" w:rsidR="00DD3C71" w:rsidRPr="001D1FD5" w:rsidRDefault="00DD3C71" w:rsidP="00DD3C71">
      <w:pPr>
        <w:spacing w:before="100" w:beforeAutospacing="1" w:after="100" w:afterAutospacing="1" w:line="240" w:lineRule="auto"/>
        <w:rPr>
          <w:rFonts w:ascii="Times New Roman" w:hAnsi="Times New Roman"/>
          <w:sz w:val="20"/>
          <w:szCs w:val="20"/>
          <w:lang w:val="en-IN"/>
        </w:rPr>
      </w:pPr>
      <w:r w:rsidRPr="001D1FD5">
        <w:rPr>
          <w:rFonts w:ascii="Times New Roman" w:hAnsi="Times New Roman"/>
          <w:sz w:val="20"/>
          <w:szCs w:val="20"/>
          <w:lang w:val="en-IN"/>
        </w:rPr>
        <w:t>The Llama-2 model generates responses in three steps: tokenization, synthesis, and decoding. Tokenization converts the input legal query into numerical vectors, allowing the model to process it. The model's 'generate' method then sequences tokens based on its trained parameters. Finally, the tokens are decoded back into natural language, with each token corresponding to specific legal concepts from the three criminal laws. The chatbot’s ability to articulate detailed legal information showcases its utility in providing precise legal guidance</w:t>
      </w:r>
      <w:r w:rsidR="005A2BF4">
        <w:rPr>
          <w:rFonts w:ascii="Times New Roman" w:hAnsi="Times New Roman"/>
          <w:sz w:val="20"/>
          <w:szCs w:val="20"/>
          <w:lang w:val="en-IN"/>
        </w:rPr>
        <w:t>[5]</w:t>
      </w:r>
      <w:r w:rsidRPr="001D1FD5">
        <w:rPr>
          <w:rFonts w:ascii="Times New Roman" w:hAnsi="Times New Roman"/>
          <w:sz w:val="20"/>
          <w:szCs w:val="20"/>
          <w:lang w:val="en-IN"/>
        </w:rPr>
        <w:t>.</w:t>
      </w:r>
    </w:p>
    <w:p w14:paraId="22D7F130" w14:textId="77777777" w:rsidR="00B00B62" w:rsidRPr="001D1FD5" w:rsidRDefault="00B00B62" w:rsidP="00DD3C71">
      <w:pPr>
        <w:spacing w:before="100" w:beforeAutospacing="1" w:after="100" w:afterAutospacing="1" w:line="240" w:lineRule="auto"/>
        <w:rPr>
          <w:rFonts w:ascii="Times New Roman" w:hAnsi="Times New Roman"/>
          <w:sz w:val="20"/>
          <w:szCs w:val="20"/>
          <w:lang w:val="en-IN"/>
        </w:rPr>
      </w:pPr>
      <w:r w:rsidRPr="001D1FD5">
        <w:rPr>
          <w:rFonts w:ascii="Times New Roman" w:hAnsi="Times New Roman"/>
          <w:bCs/>
          <w:sz w:val="20"/>
          <w:szCs w:val="20"/>
        </w:rPr>
        <w:t>1. Tokenization:</w:t>
      </w:r>
      <w:r w:rsidRPr="001D1FD5">
        <w:rPr>
          <w:rFonts w:ascii="Times New Roman" w:hAnsi="Times New Roman"/>
          <w:sz w:val="20"/>
          <w:szCs w:val="20"/>
        </w:rPr>
        <w:t xml:space="preserve"> Convert the input query Q into token embeddings</w:t>
      </w:r>
      <w:r w:rsidR="004A441E" w:rsidRPr="001D1FD5">
        <w:rPr>
          <w:rFonts w:ascii="Times New Roman" w:hAnsi="Times New Roman"/>
          <w:sz w:val="20"/>
          <w:szCs w:val="20"/>
        </w:rPr>
        <w:t>{e</w:t>
      </w:r>
      <w:r w:rsidR="004A441E" w:rsidRPr="001D1FD5">
        <w:rPr>
          <w:rFonts w:ascii="Times New Roman" w:hAnsi="Times New Roman"/>
          <w:sz w:val="20"/>
          <w:szCs w:val="20"/>
          <w:vertAlign w:val="subscript"/>
        </w:rPr>
        <w:t>1</w:t>
      </w:r>
      <w:r w:rsidR="004A441E" w:rsidRPr="001D1FD5">
        <w:rPr>
          <w:rFonts w:ascii="Times New Roman" w:hAnsi="Times New Roman"/>
          <w:sz w:val="20"/>
          <w:szCs w:val="20"/>
        </w:rPr>
        <w:t>,e</w:t>
      </w:r>
      <w:r w:rsidR="004A441E" w:rsidRPr="001D1FD5">
        <w:rPr>
          <w:rFonts w:ascii="Times New Roman" w:hAnsi="Times New Roman"/>
          <w:sz w:val="20"/>
          <w:szCs w:val="20"/>
          <w:vertAlign w:val="subscript"/>
        </w:rPr>
        <w:t>2</w:t>
      </w:r>
      <w:r w:rsidR="004A441E" w:rsidRPr="001D1FD5">
        <w:rPr>
          <w:rFonts w:ascii="Times New Roman" w:hAnsi="Times New Roman"/>
          <w:sz w:val="20"/>
          <w:szCs w:val="20"/>
        </w:rPr>
        <w:t>,…e</w:t>
      </w:r>
      <w:r w:rsidR="004A441E" w:rsidRPr="001D1FD5">
        <w:rPr>
          <w:rFonts w:ascii="Times New Roman" w:hAnsi="Times New Roman"/>
          <w:sz w:val="20"/>
          <w:szCs w:val="20"/>
          <w:vertAlign w:val="subscript"/>
        </w:rPr>
        <w:t>n</w:t>
      </w:r>
      <w:r w:rsidR="004A441E" w:rsidRPr="001D1FD5">
        <w:rPr>
          <w:rFonts w:ascii="Times New Roman" w:hAnsi="Times New Roman"/>
          <w:sz w:val="20"/>
          <w:szCs w:val="20"/>
        </w:rPr>
        <w:t>}</w:t>
      </w:r>
      <w:r w:rsidRPr="001D1FD5">
        <w:rPr>
          <w:rFonts w:ascii="Times New Roman" w:hAnsi="Times New Roman"/>
          <w:sz w:val="20"/>
          <w:szCs w:val="20"/>
        </w:rPr>
        <w:t xml:space="preserve"> where n is the number of tokens. This is expressed as:</w:t>
      </w:r>
    </w:p>
    <w:p w14:paraId="514C93A1" w14:textId="77777777" w:rsidR="00706A22" w:rsidRPr="001D1FD5" w:rsidRDefault="00FA0A10" w:rsidP="00DD3C71">
      <w:pPr>
        <w:spacing w:before="100" w:beforeAutospacing="1" w:after="100" w:afterAutospacing="1" w:line="240" w:lineRule="auto"/>
        <w:rPr>
          <w:rFonts w:ascii="Times New Roman" w:hAnsi="Times New Roman"/>
          <w:sz w:val="20"/>
          <w:szCs w:val="20"/>
        </w:rPr>
      </w:pPr>
      <m:oMathPara>
        <m:oMath>
          <m:r>
            <m:rPr>
              <m:sty m:val="bi"/>
            </m:rPr>
            <w:rPr>
              <w:rFonts w:ascii="Cambria Math" w:hAnsi="Cambria Math"/>
              <w:sz w:val="20"/>
              <w:szCs w:val="20"/>
            </w:rPr>
            <m:t>Token Embeddings={</m:t>
          </m:r>
          <m:sSub>
            <m:sSubPr>
              <m:ctrlPr>
                <w:rPr>
                  <w:rFonts w:ascii="Cambria Math" w:hAnsi="Cambria Math"/>
                  <w:sz w:val="20"/>
                  <w:szCs w:val="20"/>
                </w:rPr>
              </m:ctrlPr>
            </m:sSubPr>
            <m:e>
              <m:r>
                <m:rPr>
                  <m:sty m:val="bi"/>
                </m:rPr>
                <w:rPr>
                  <w:rFonts w:ascii="Cambria Math" w:hAnsi="Cambria Math"/>
                  <w:sz w:val="20"/>
                  <w:szCs w:val="20"/>
                </w:rPr>
                <m:t>E</m:t>
              </m:r>
            </m:e>
            <m:sub>
              <m:r>
                <m:rPr>
                  <m:sty m:val="bi"/>
                </m:rPr>
                <w:rPr>
                  <w:rFonts w:ascii="Cambria Math" w:hAnsi="Cambria Math"/>
                  <w:sz w:val="20"/>
                  <w:szCs w:val="20"/>
                </w:rPr>
                <m:t>t</m:t>
              </m:r>
              <m:r>
                <m:rPr>
                  <m:sty m:val="bi"/>
                </m:rPr>
                <w:rPr>
                  <w:rFonts w:ascii="Cambria Math" w:hAnsi="Cambria Math"/>
                  <w:sz w:val="20"/>
                  <w:szCs w:val="20"/>
                </w:rPr>
                <m:t>1</m:t>
              </m:r>
            </m:sub>
          </m:sSub>
          <m:r>
            <m:rPr>
              <m:sty m:val="bi"/>
            </m:rPr>
            <w:rPr>
              <w:rFonts w:ascii="Cambria Math" w:hAnsi="Cambria Math"/>
              <w:sz w:val="20"/>
              <w:szCs w:val="20"/>
            </w:rPr>
            <m:t>​,</m:t>
          </m:r>
          <m:sSub>
            <m:sSubPr>
              <m:ctrlPr>
                <w:rPr>
                  <w:rFonts w:ascii="Cambria Math" w:hAnsi="Cambria Math"/>
                  <w:sz w:val="20"/>
                  <w:szCs w:val="20"/>
                </w:rPr>
              </m:ctrlPr>
            </m:sSubPr>
            <m:e>
              <m:r>
                <m:rPr>
                  <m:sty m:val="bi"/>
                </m:rPr>
                <w:rPr>
                  <w:rFonts w:ascii="Cambria Math" w:hAnsi="Cambria Math"/>
                  <w:sz w:val="20"/>
                  <w:szCs w:val="20"/>
                </w:rPr>
                <m:t>E</m:t>
              </m:r>
            </m:e>
            <m:sub>
              <m:r>
                <m:rPr>
                  <m:sty m:val="bi"/>
                </m:rPr>
                <w:rPr>
                  <w:rFonts w:ascii="Cambria Math" w:hAnsi="Cambria Math"/>
                  <w:sz w:val="20"/>
                  <w:szCs w:val="20"/>
                </w:rPr>
                <m:t>t</m:t>
              </m:r>
              <m:r>
                <m:rPr>
                  <m:sty m:val="bi"/>
                </m:rPr>
                <w:rPr>
                  <w:rFonts w:ascii="Cambria Math" w:hAnsi="Cambria Math"/>
                  <w:sz w:val="20"/>
                  <w:szCs w:val="20"/>
                </w:rPr>
                <m:t>2</m:t>
              </m:r>
            </m:sub>
          </m:sSub>
          <m:r>
            <m:rPr>
              <m:sty m:val="bi"/>
            </m:rPr>
            <w:rPr>
              <w:rFonts w:ascii="Cambria Math" w:hAnsi="Cambria Math"/>
              <w:sz w:val="20"/>
              <w:szCs w:val="20"/>
            </w:rPr>
            <m:t>,…,</m:t>
          </m:r>
          <m:sSub>
            <m:sSubPr>
              <m:ctrlPr>
                <w:rPr>
                  <w:rFonts w:ascii="Cambria Math" w:hAnsi="Cambria Math"/>
                  <w:sz w:val="20"/>
                  <w:szCs w:val="20"/>
                </w:rPr>
              </m:ctrlPr>
            </m:sSubPr>
            <m:e>
              <m:r>
                <m:rPr>
                  <m:sty m:val="bi"/>
                </m:rPr>
                <w:rPr>
                  <w:rFonts w:ascii="Cambria Math" w:hAnsi="Cambria Math"/>
                  <w:sz w:val="20"/>
                  <w:szCs w:val="20"/>
                </w:rPr>
                <m:t>E</m:t>
              </m:r>
            </m:e>
            <m:sub>
              <m:r>
                <m:rPr>
                  <m:sty m:val="bi"/>
                </m:rPr>
                <w:rPr>
                  <w:rFonts w:ascii="Cambria Math" w:hAnsi="Cambria Math"/>
                  <w:sz w:val="20"/>
                  <w:szCs w:val="20"/>
                </w:rPr>
                <m:t>tn</m:t>
              </m:r>
            </m:sub>
          </m:sSub>
          <m:r>
            <m:rPr>
              <m:sty m:val="bi"/>
            </m:rPr>
            <w:rPr>
              <w:rFonts w:ascii="Cambria Math" w:hAnsi="Cambria Math"/>
              <w:sz w:val="20"/>
              <w:szCs w:val="20"/>
            </w:rPr>
            <m:t>}</m:t>
          </m:r>
        </m:oMath>
      </m:oMathPara>
    </w:p>
    <w:p w14:paraId="01C8757D" w14:textId="77777777" w:rsidR="004A441E" w:rsidRPr="001D1FD5" w:rsidRDefault="001A12C9" w:rsidP="00DD3C71">
      <w:pPr>
        <w:spacing w:before="100" w:beforeAutospacing="1" w:after="100" w:afterAutospacing="1" w:line="240" w:lineRule="auto"/>
        <w:rPr>
          <w:rFonts w:ascii="Times New Roman" w:hAnsi="Times New Roman"/>
          <w:sz w:val="20"/>
          <w:szCs w:val="20"/>
        </w:rPr>
      </w:pPr>
      <w:r w:rsidRPr="001D1FD5">
        <w:rPr>
          <w:rFonts w:ascii="Times New Roman" w:hAnsi="Times New Roman"/>
          <w:bCs/>
          <w:sz w:val="20"/>
          <w:szCs w:val="20"/>
        </w:rPr>
        <w:t>2.</w:t>
      </w:r>
      <w:r w:rsidR="00FC439F">
        <w:rPr>
          <w:rFonts w:ascii="Times New Roman" w:hAnsi="Times New Roman"/>
          <w:bCs/>
          <w:sz w:val="20"/>
          <w:szCs w:val="20"/>
        </w:rPr>
        <w:t xml:space="preserve"> </w:t>
      </w:r>
      <w:r w:rsidRPr="001D1FD5">
        <w:rPr>
          <w:rFonts w:ascii="Times New Roman" w:hAnsi="Times New Roman"/>
          <w:bCs/>
          <w:sz w:val="20"/>
          <w:szCs w:val="20"/>
        </w:rPr>
        <w:t>Sequence Generation:</w:t>
      </w:r>
      <w:r w:rsidRPr="001D1FD5">
        <w:rPr>
          <w:rFonts w:ascii="Times New Roman" w:hAnsi="Times New Roman"/>
          <w:sz w:val="20"/>
          <w:szCs w:val="20"/>
        </w:rPr>
        <w:t xml:space="preserve"> Generate the next token w</w:t>
      </w:r>
      <w:r w:rsidRPr="001D1FD5">
        <w:rPr>
          <w:rFonts w:ascii="Times New Roman" w:hAnsi="Times New Roman"/>
          <w:sz w:val="20"/>
          <w:szCs w:val="20"/>
          <w:vertAlign w:val="subscript"/>
        </w:rPr>
        <w:t>i</w:t>
      </w:r>
      <w:r w:rsidRPr="001D1FD5">
        <w:rPr>
          <w:rFonts w:ascii="Times New Roman" w:hAnsi="Times New Roman"/>
          <w:sz w:val="20"/>
          <w:szCs w:val="20"/>
        </w:rPr>
        <w:t>+1</w:t>
      </w:r>
      <w:r w:rsidR="00985A0C" w:rsidRPr="001D1FD5">
        <w:rPr>
          <w:rFonts w:ascii="Times New Roman" w:hAnsi="Times New Roman"/>
          <w:sz w:val="20"/>
          <w:szCs w:val="20"/>
        </w:rPr>
        <w:t xml:space="preserve">given the previous </w:t>
      </w:r>
      <w:r w:rsidR="00070DF3" w:rsidRPr="001D1FD5">
        <w:rPr>
          <w:rFonts w:ascii="Times New Roman" w:hAnsi="Times New Roman"/>
          <w:sz w:val="20"/>
          <w:szCs w:val="20"/>
        </w:rPr>
        <w:t>tokens {</w:t>
      </w:r>
      <w:r w:rsidR="00306A92" w:rsidRPr="001D1FD5">
        <w:rPr>
          <w:rFonts w:ascii="Times New Roman" w:hAnsi="Times New Roman"/>
          <w:sz w:val="20"/>
          <w:szCs w:val="20"/>
        </w:rPr>
        <w:t>z</w:t>
      </w:r>
      <w:r w:rsidR="00985A0C" w:rsidRPr="001D1FD5">
        <w:rPr>
          <w:rFonts w:ascii="Times New Roman" w:hAnsi="Times New Roman"/>
          <w:sz w:val="20"/>
          <w:szCs w:val="20"/>
          <w:vertAlign w:val="subscript"/>
        </w:rPr>
        <w:t>1</w:t>
      </w:r>
      <w:r w:rsidR="00985A0C" w:rsidRPr="001D1FD5">
        <w:rPr>
          <w:rFonts w:ascii="Times New Roman" w:hAnsi="Times New Roman"/>
          <w:sz w:val="20"/>
          <w:szCs w:val="20"/>
        </w:rPr>
        <w:t>,</w:t>
      </w:r>
      <w:r w:rsidR="00306A92" w:rsidRPr="001D1FD5">
        <w:rPr>
          <w:rFonts w:ascii="Times New Roman" w:hAnsi="Times New Roman"/>
          <w:sz w:val="20"/>
          <w:szCs w:val="20"/>
        </w:rPr>
        <w:t>z</w:t>
      </w:r>
      <w:r w:rsidR="00985A0C" w:rsidRPr="001D1FD5">
        <w:rPr>
          <w:rFonts w:ascii="Times New Roman" w:hAnsi="Times New Roman"/>
          <w:sz w:val="20"/>
          <w:szCs w:val="20"/>
          <w:vertAlign w:val="subscript"/>
        </w:rPr>
        <w:t>2</w:t>
      </w:r>
      <w:r w:rsidR="00985A0C" w:rsidRPr="001D1FD5">
        <w:rPr>
          <w:rFonts w:ascii="Times New Roman" w:hAnsi="Times New Roman"/>
          <w:sz w:val="20"/>
          <w:szCs w:val="20"/>
        </w:rPr>
        <w:t>,…</w:t>
      </w:r>
      <w:r w:rsidR="00306A92" w:rsidRPr="001D1FD5">
        <w:rPr>
          <w:rFonts w:ascii="Times New Roman" w:hAnsi="Times New Roman"/>
          <w:sz w:val="20"/>
          <w:szCs w:val="20"/>
        </w:rPr>
        <w:t>z</w:t>
      </w:r>
      <w:r w:rsidR="00390A69" w:rsidRPr="001D1FD5">
        <w:rPr>
          <w:rFonts w:ascii="Times New Roman" w:hAnsi="Times New Roman"/>
          <w:sz w:val="20"/>
          <w:szCs w:val="20"/>
          <w:vertAlign w:val="subscript"/>
        </w:rPr>
        <w:t>i</w:t>
      </w:r>
      <w:r w:rsidR="00985A0C" w:rsidRPr="001D1FD5">
        <w:rPr>
          <w:rFonts w:ascii="Times New Roman" w:hAnsi="Times New Roman"/>
          <w:sz w:val="20"/>
          <w:szCs w:val="20"/>
        </w:rPr>
        <w:t>}</w:t>
      </w:r>
      <w:r w:rsidR="00390A69" w:rsidRPr="001D1FD5">
        <w:rPr>
          <w:rFonts w:ascii="Times New Roman" w:hAnsi="Times New Roman"/>
          <w:sz w:val="20"/>
          <w:szCs w:val="20"/>
        </w:rPr>
        <w:t>using the autoregressive model. The probability of the next token is computed by:</w:t>
      </w:r>
    </w:p>
    <w:p w14:paraId="024FE267" w14:textId="77777777" w:rsidR="004C2492" w:rsidRPr="001D1FD5" w:rsidRDefault="004C2492" w:rsidP="00DD3C71">
      <w:pPr>
        <w:spacing w:before="100" w:beforeAutospacing="1" w:after="100" w:afterAutospacing="1" w:line="240" w:lineRule="auto"/>
        <w:rPr>
          <w:rFonts w:ascii="Times New Roman" w:hAnsi="Times New Roman"/>
          <w:sz w:val="20"/>
          <w:szCs w:val="20"/>
        </w:rPr>
      </w:pPr>
      <m:oMathPara>
        <m:oMath>
          <m:r>
            <m:rPr>
              <m:sty m:val="bi"/>
            </m:rPr>
            <w:rPr>
              <w:rFonts w:ascii="Cambria Math" w:hAnsi="Cambria Math"/>
              <w:sz w:val="20"/>
              <w:szCs w:val="20"/>
            </w:rPr>
            <m:t>P(</m:t>
          </m:r>
          <m:sSub>
            <m:sSubPr>
              <m:ctrlPr>
                <w:rPr>
                  <w:rFonts w:ascii="Cambria Math" w:hAnsi="Cambria Math"/>
                  <w:sz w:val="20"/>
                  <w:szCs w:val="20"/>
                </w:rPr>
              </m:ctrlPr>
            </m:sSubPr>
            <m:e>
              <m:r>
                <m:rPr>
                  <m:sty m:val="bi"/>
                </m:rPr>
                <w:rPr>
                  <w:rFonts w:ascii="Cambria Math" w:hAnsi="Cambria Math"/>
                  <w:sz w:val="20"/>
                  <w:szCs w:val="20"/>
                </w:rPr>
                <m:t>z</m:t>
              </m:r>
            </m:e>
            <m:sub>
              <m:r>
                <m:rPr>
                  <m:sty m:val="bi"/>
                </m:rPr>
                <w:rPr>
                  <w:rFonts w:ascii="Cambria Math" w:hAnsi="Cambria Math"/>
                  <w:sz w:val="20"/>
                  <w:szCs w:val="20"/>
                </w:rPr>
                <m:t>i+1</m:t>
              </m:r>
            </m:sub>
          </m:sSub>
          <m:r>
            <m:rPr>
              <m:sty m:val="bi"/>
            </m:rPr>
            <w:rPr>
              <w:rFonts w:ascii="Cambria Math" w:hAnsi="Cambria Math"/>
              <w:sz w:val="20"/>
              <w:szCs w:val="20"/>
            </w:rPr>
            <m:t>​∣</m:t>
          </m:r>
          <m:sSub>
            <m:sSubPr>
              <m:ctrlPr>
                <w:rPr>
                  <w:rFonts w:ascii="Cambria Math" w:hAnsi="Cambria Math"/>
                  <w:sz w:val="20"/>
                  <w:szCs w:val="20"/>
                </w:rPr>
              </m:ctrlPr>
            </m:sSubPr>
            <m:e>
              <m:r>
                <m:rPr>
                  <m:sty m:val="bi"/>
                </m:rPr>
                <w:rPr>
                  <w:rFonts w:ascii="Cambria Math" w:hAnsi="Cambria Math"/>
                  <w:sz w:val="20"/>
                  <w:szCs w:val="20"/>
                </w:rPr>
                <m:t>z</m:t>
              </m:r>
            </m:e>
            <m:sub>
              <m:r>
                <m:rPr>
                  <m:sty m:val="bi"/>
                </m:rPr>
                <w:rPr>
                  <w:rFonts w:ascii="Cambria Math" w:hAnsi="Cambria Math"/>
                  <w:sz w:val="20"/>
                  <w:szCs w:val="20"/>
                </w:rPr>
                <m:t>1</m:t>
              </m:r>
            </m:sub>
          </m:sSub>
          <m:r>
            <m:rPr>
              <m:sty m:val="bi"/>
            </m:rPr>
            <w:rPr>
              <w:rFonts w:ascii="Cambria Math" w:hAnsi="Cambria Math"/>
              <w:sz w:val="20"/>
              <w:szCs w:val="20"/>
            </w:rPr>
            <m:t>​,</m:t>
          </m:r>
          <m:sSub>
            <m:sSubPr>
              <m:ctrlPr>
                <w:rPr>
                  <w:rFonts w:ascii="Cambria Math" w:hAnsi="Cambria Math"/>
                  <w:sz w:val="20"/>
                  <w:szCs w:val="20"/>
                </w:rPr>
              </m:ctrlPr>
            </m:sSubPr>
            <m:e>
              <m:r>
                <m:rPr>
                  <m:sty m:val="bi"/>
                </m:rPr>
                <w:rPr>
                  <w:rFonts w:ascii="Cambria Math" w:hAnsi="Cambria Math"/>
                  <w:sz w:val="20"/>
                  <w:szCs w:val="20"/>
                </w:rPr>
                <m:t>z</m:t>
              </m:r>
            </m:e>
            <m:sub>
              <m:r>
                <m:rPr>
                  <m:sty m:val="bi"/>
                </m:rPr>
                <w:rPr>
                  <w:rFonts w:ascii="Cambria Math" w:hAnsi="Cambria Math"/>
                  <w:sz w:val="20"/>
                  <w:szCs w:val="20"/>
                </w:rPr>
                <m:t>2</m:t>
              </m:r>
            </m:sub>
          </m:sSub>
          <m:r>
            <m:rPr>
              <m:sty m:val="bi"/>
            </m:rPr>
            <w:rPr>
              <w:rFonts w:ascii="Cambria Math" w:hAnsi="Cambria Math"/>
              <w:sz w:val="20"/>
              <w:szCs w:val="20"/>
            </w:rPr>
            <m:t>​,…,</m:t>
          </m:r>
          <m:sSub>
            <m:sSubPr>
              <m:ctrlPr>
                <w:rPr>
                  <w:rFonts w:ascii="Cambria Math" w:hAnsi="Cambria Math"/>
                  <w:sz w:val="20"/>
                  <w:szCs w:val="20"/>
                </w:rPr>
              </m:ctrlPr>
            </m:sSubPr>
            <m:e>
              <m:r>
                <m:rPr>
                  <m:sty m:val="bi"/>
                </m:rPr>
                <w:rPr>
                  <w:rFonts w:ascii="Cambria Math" w:hAnsi="Cambria Math"/>
                  <w:sz w:val="20"/>
                  <w:szCs w:val="20"/>
                </w:rPr>
                <m:t>z</m:t>
              </m:r>
            </m:e>
            <m:sub>
              <m:r>
                <m:rPr>
                  <m:sty m:val="bi"/>
                </m:rPr>
                <w:rPr>
                  <w:rFonts w:ascii="Cambria Math" w:hAnsi="Cambria Math"/>
                  <w:sz w:val="20"/>
                  <w:szCs w:val="20"/>
                </w:rPr>
                <m:t>i</m:t>
              </m:r>
            </m:sub>
          </m:sSub>
          <m:r>
            <m:rPr>
              <m:sty m:val="bi"/>
            </m:rPr>
            <w:rPr>
              <w:rFonts w:ascii="Cambria Math" w:hAnsi="Cambria Math"/>
              <w:sz w:val="20"/>
              <w:szCs w:val="20"/>
            </w:rPr>
            <m:t>​)=softmax(</m:t>
          </m:r>
          <m:sSub>
            <m:sSubPr>
              <m:ctrlPr>
                <w:rPr>
                  <w:rFonts w:ascii="Cambria Math" w:hAnsi="Cambria Math"/>
                  <w:sz w:val="20"/>
                  <w:szCs w:val="20"/>
                </w:rPr>
              </m:ctrlPr>
            </m:sSubPr>
            <m:e>
              <m:r>
                <m:rPr>
                  <m:sty m:val="bi"/>
                </m:rPr>
                <w:rPr>
                  <w:rFonts w:ascii="Cambria Math" w:hAnsi="Cambria Math"/>
                  <w:sz w:val="20"/>
                  <w:szCs w:val="20"/>
                </w:rPr>
                <m:t>z</m:t>
              </m:r>
            </m:e>
            <m:sub>
              <m:r>
                <m:rPr>
                  <m:sty m:val="bi"/>
                </m:rPr>
                <w:rPr>
                  <w:rFonts w:ascii="Cambria Math" w:hAnsi="Cambria Math"/>
                  <w:sz w:val="20"/>
                  <w:szCs w:val="20"/>
                </w:rPr>
                <m:t>o</m:t>
              </m:r>
            </m:sub>
          </m:sSub>
          <m:sSub>
            <m:sSubPr>
              <m:ctrlPr>
                <w:rPr>
                  <w:rFonts w:ascii="Cambria Math" w:hAnsi="Cambria Math"/>
                  <w:sz w:val="20"/>
                  <w:szCs w:val="20"/>
                </w:rPr>
              </m:ctrlPr>
            </m:sSubPr>
            <m:e>
              <m:r>
                <m:rPr>
                  <m:sty m:val="bi"/>
                </m:rPr>
                <w:rPr>
                  <w:rFonts w:ascii="Cambria Math" w:hAnsi="Cambria Math"/>
                  <w:sz w:val="20"/>
                  <w:szCs w:val="20"/>
                </w:rPr>
                <m:t>h</m:t>
              </m:r>
            </m:e>
            <m:sub>
              <m:r>
                <m:rPr>
                  <m:sty m:val="bi"/>
                </m:rPr>
                <w:rPr>
                  <w:rFonts w:ascii="Cambria Math" w:hAnsi="Cambria Math"/>
                  <w:sz w:val="20"/>
                  <w:szCs w:val="20"/>
                </w:rPr>
                <m:t>i+1</m:t>
              </m:r>
            </m:sub>
          </m:sSub>
          <m:r>
            <m:rPr>
              <m:sty m:val="bi"/>
            </m:rPr>
            <w:rPr>
              <w:rFonts w:ascii="Cambria Math" w:hAnsi="Cambria Math"/>
              <w:sz w:val="20"/>
              <w:szCs w:val="20"/>
            </w:rPr>
            <m:t>)</m:t>
          </m:r>
        </m:oMath>
      </m:oMathPara>
    </w:p>
    <w:p w14:paraId="4DAD406B" w14:textId="77777777" w:rsidR="00FA0A10" w:rsidRPr="001D1FD5" w:rsidRDefault="00360B3C" w:rsidP="00DD3C71">
      <w:pPr>
        <w:spacing w:before="100" w:beforeAutospacing="1" w:after="100" w:afterAutospacing="1" w:line="240" w:lineRule="auto"/>
        <w:rPr>
          <w:rFonts w:ascii="Times New Roman" w:hAnsi="Times New Roman"/>
          <w:sz w:val="20"/>
          <w:szCs w:val="20"/>
        </w:rPr>
      </w:pPr>
      <w:r w:rsidRPr="001D1FD5">
        <w:rPr>
          <w:rFonts w:ascii="Times New Roman" w:hAnsi="Times New Roman"/>
          <w:sz w:val="20"/>
          <w:szCs w:val="20"/>
        </w:rPr>
        <w:t>Where h</w:t>
      </w:r>
      <w:r w:rsidRPr="001D1FD5">
        <w:rPr>
          <w:rFonts w:ascii="Times New Roman" w:hAnsi="Times New Roman"/>
          <w:sz w:val="20"/>
          <w:szCs w:val="20"/>
          <w:vertAlign w:val="subscript"/>
        </w:rPr>
        <w:t>i+1</w:t>
      </w:r>
      <w:r w:rsidR="003A186A" w:rsidRPr="001D1FD5">
        <w:rPr>
          <w:rFonts w:ascii="Times New Roman" w:hAnsi="Times New Roman"/>
          <w:sz w:val="20"/>
          <w:szCs w:val="20"/>
        </w:rPr>
        <w:t>is the hidden state computed by:</w:t>
      </w:r>
    </w:p>
    <w:p w14:paraId="0A8D1FC9" w14:textId="77777777" w:rsidR="003A186A" w:rsidRPr="001D1FD5" w:rsidRDefault="00000000" w:rsidP="00DD3C71">
      <w:pPr>
        <w:spacing w:before="100" w:beforeAutospacing="1" w:after="100" w:afterAutospacing="1" w:line="240" w:lineRule="auto"/>
        <w:rPr>
          <w:rFonts w:ascii="Times New Roman" w:hAnsi="Times New Roman"/>
          <w:sz w:val="20"/>
          <w:szCs w:val="20"/>
          <w:lang w:val="en-IN"/>
        </w:rPr>
      </w:pPr>
      <m:oMathPara>
        <m:oMath>
          <m:sSub>
            <m:sSubPr>
              <m:ctrlPr>
                <w:rPr>
                  <w:rFonts w:ascii="Cambria Math" w:hAnsi="Cambria Math"/>
                  <w:sz w:val="20"/>
                  <w:szCs w:val="20"/>
                  <w:lang w:val="en-IN"/>
                </w:rPr>
              </m:ctrlPr>
            </m:sSubPr>
            <m:e>
              <m:r>
                <m:rPr>
                  <m:sty m:val="bi"/>
                </m:rPr>
                <w:rPr>
                  <w:rFonts w:ascii="Cambria Math" w:hAnsi="Cambria Math"/>
                  <w:sz w:val="20"/>
                  <w:szCs w:val="20"/>
                  <w:lang w:val="en-IN"/>
                </w:rPr>
                <m:t>h</m:t>
              </m:r>
            </m:e>
            <m:sub>
              <m:r>
                <m:rPr>
                  <m:sty m:val="bi"/>
                </m:rPr>
                <w:rPr>
                  <w:rFonts w:ascii="Cambria Math" w:hAnsi="Cambria Math"/>
                  <w:sz w:val="20"/>
                  <w:szCs w:val="20"/>
                  <w:lang w:val="en-IN"/>
                </w:rPr>
                <m:t>i+1</m:t>
              </m:r>
            </m:sub>
          </m:sSub>
          <m:r>
            <m:rPr>
              <m:sty m:val="bi"/>
            </m:rPr>
            <w:rPr>
              <w:rFonts w:ascii="Cambria Math" w:hAnsi="Cambria Math"/>
              <w:sz w:val="20"/>
              <w:szCs w:val="20"/>
              <w:lang w:val="en-IN"/>
            </w:rPr>
            <m:t>=Transformer</m:t>
          </m:r>
          <m:d>
            <m:dPr>
              <m:ctrlPr>
                <w:rPr>
                  <w:rFonts w:ascii="Cambria Math" w:hAnsi="Cambria Math"/>
                  <w:sz w:val="20"/>
                  <w:szCs w:val="20"/>
                  <w:lang w:val="en-IN"/>
                </w:rPr>
              </m:ctrlPr>
            </m:dPr>
            <m:e>
              <m:sSub>
                <m:sSubPr>
                  <m:ctrlPr>
                    <w:rPr>
                      <w:rFonts w:ascii="Cambria Math" w:hAnsi="Cambria Math"/>
                      <w:sz w:val="20"/>
                      <w:szCs w:val="20"/>
                      <w:lang w:val="en-IN"/>
                    </w:rPr>
                  </m:ctrlPr>
                </m:sSubPr>
                <m:e>
                  <m:r>
                    <m:rPr>
                      <m:sty m:val="bi"/>
                    </m:rPr>
                    <w:rPr>
                      <w:rFonts w:ascii="Cambria Math" w:hAnsi="Cambria Math"/>
                      <w:sz w:val="20"/>
                      <w:szCs w:val="20"/>
                      <w:lang w:val="en-IN"/>
                    </w:rPr>
                    <m:t>E</m:t>
                  </m:r>
                </m:e>
                <m:sub>
                  <m:r>
                    <m:rPr>
                      <m:sty m:val="bi"/>
                    </m:rPr>
                    <w:rPr>
                      <w:rFonts w:ascii="Cambria Math" w:hAnsi="Cambria Math"/>
                      <w:sz w:val="20"/>
                      <w:szCs w:val="20"/>
                      <w:lang w:val="en-IN"/>
                    </w:rPr>
                    <m:t>t</m:t>
                  </m:r>
                  <m:r>
                    <m:rPr>
                      <m:sty m:val="bi"/>
                    </m:rPr>
                    <w:rPr>
                      <w:rFonts w:ascii="Cambria Math" w:hAnsi="Cambria Math"/>
                      <w:sz w:val="20"/>
                      <w:szCs w:val="20"/>
                      <w:lang w:val="en-IN"/>
                    </w:rPr>
                    <m:t>1</m:t>
                  </m:r>
                </m:sub>
              </m:sSub>
              <m:r>
                <m:rPr>
                  <m:sty m:val="bi"/>
                </m:rPr>
                <w:rPr>
                  <w:rFonts w:ascii="Cambria Math" w:hAnsi="Cambria Math"/>
                  <w:sz w:val="20"/>
                  <w:szCs w:val="20"/>
                  <w:lang w:val="en-IN"/>
                </w:rPr>
                <m:t>,</m:t>
              </m:r>
              <m:sSub>
                <m:sSubPr>
                  <m:ctrlPr>
                    <w:rPr>
                      <w:rFonts w:ascii="Cambria Math" w:hAnsi="Cambria Math"/>
                      <w:sz w:val="20"/>
                      <w:szCs w:val="20"/>
                      <w:lang w:val="en-IN"/>
                    </w:rPr>
                  </m:ctrlPr>
                </m:sSubPr>
                <m:e>
                  <m:r>
                    <m:rPr>
                      <m:sty m:val="bi"/>
                    </m:rPr>
                    <w:rPr>
                      <w:rFonts w:ascii="Cambria Math" w:hAnsi="Cambria Math"/>
                      <w:sz w:val="20"/>
                      <w:szCs w:val="20"/>
                      <w:lang w:val="en-IN"/>
                    </w:rPr>
                    <m:t>E</m:t>
                  </m:r>
                </m:e>
                <m:sub>
                  <m:r>
                    <m:rPr>
                      <m:sty m:val="bi"/>
                    </m:rPr>
                    <w:rPr>
                      <w:rFonts w:ascii="Cambria Math" w:hAnsi="Cambria Math"/>
                      <w:sz w:val="20"/>
                      <w:szCs w:val="20"/>
                      <w:lang w:val="en-IN"/>
                    </w:rPr>
                    <m:t>t</m:t>
                  </m:r>
                  <m:r>
                    <m:rPr>
                      <m:sty m:val="bi"/>
                    </m:rPr>
                    <w:rPr>
                      <w:rFonts w:ascii="Cambria Math" w:hAnsi="Cambria Math"/>
                      <w:sz w:val="20"/>
                      <w:szCs w:val="20"/>
                      <w:lang w:val="en-IN"/>
                    </w:rPr>
                    <m:t>2</m:t>
                  </m:r>
                </m:sub>
              </m:sSub>
              <m:r>
                <m:rPr>
                  <m:sty m:val="bi"/>
                </m:rPr>
                <w:rPr>
                  <w:rFonts w:ascii="Cambria Math" w:hAnsi="Cambria Math"/>
                  <w:sz w:val="20"/>
                  <w:szCs w:val="20"/>
                  <w:lang w:val="en-IN"/>
                </w:rPr>
                <m:t>,…..,</m:t>
              </m:r>
              <m:sSub>
                <m:sSubPr>
                  <m:ctrlPr>
                    <w:rPr>
                      <w:rFonts w:ascii="Cambria Math" w:hAnsi="Cambria Math"/>
                      <w:sz w:val="20"/>
                      <w:szCs w:val="20"/>
                      <w:lang w:val="en-IN"/>
                    </w:rPr>
                  </m:ctrlPr>
                </m:sSubPr>
                <m:e>
                  <m:r>
                    <m:rPr>
                      <m:sty m:val="bi"/>
                    </m:rPr>
                    <w:rPr>
                      <w:rFonts w:ascii="Cambria Math" w:hAnsi="Cambria Math"/>
                      <w:sz w:val="20"/>
                      <w:szCs w:val="20"/>
                      <w:lang w:val="en-IN"/>
                    </w:rPr>
                    <m:t>E</m:t>
                  </m:r>
                </m:e>
                <m:sub>
                  <m:r>
                    <m:rPr>
                      <m:sty m:val="bi"/>
                    </m:rPr>
                    <w:rPr>
                      <w:rFonts w:ascii="Cambria Math" w:hAnsi="Cambria Math"/>
                      <w:sz w:val="20"/>
                      <w:szCs w:val="20"/>
                      <w:lang w:val="en-IN"/>
                    </w:rPr>
                    <m:t>ti</m:t>
                  </m:r>
                </m:sub>
              </m:sSub>
            </m:e>
          </m:d>
        </m:oMath>
      </m:oMathPara>
    </w:p>
    <w:p w14:paraId="630928D3" w14:textId="77777777" w:rsidR="002772FE" w:rsidRPr="001D1FD5" w:rsidRDefault="002772FE" w:rsidP="00DD3C71">
      <w:pPr>
        <w:spacing w:before="100" w:beforeAutospacing="1" w:after="100" w:afterAutospacing="1" w:line="240" w:lineRule="auto"/>
        <w:rPr>
          <w:rFonts w:ascii="Times New Roman" w:hAnsi="Times New Roman"/>
          <w:sz w:val="20"/>
          <w:szCs w:val="20"/>
        </w:rPr>
      </w:pPr>
      <w:r w:rsidRPr="001D1FD5">
        <w:rPr>
          <w:rFonts w:ascii="Times New Roman" w:hAnsi="Times New Roman"/>
          <w:bCs/>
          <w:sz w:val="20"/>
          <w:szCs w:val="20"/>
        </w:rPr>
        <w:t>3.Decoding:</w:t>
      </w:r>
      <w:r w:rsidRPr="001D1FD5">
        <w:rPr>
          <w:rFonts w:ascii="Times New Roman" w:hAnsi="Times New Roman"/>
          <w:sz w:val="20"/>
          <w:szCs w:val="20"/>
        </w:rPr>
        <w:t xml:space="preserve"> Decode the generated tokens into human-readable text. The generated sequence </w:t>
      </w:r>
      <w:r w:rsidR="00306A92" w:rsidRPr="001D1FD5">
        <w:rPr>
          <w:rFonts w:ascii="Times New Roman" w:hAnsi="Times New Roman"/>
          <w:sz w:val="20"/>
          <w:szCs w:val="20"/>
        </w:rPr>
        <w:t xml:space="preserve">z </w:t>
      </w:r>
      <w:r w:rsidRPr="001D1FD5">
        <w:rPr>
          <w:rFonts w:ascii="Times New Roman" w:hAnsi="Times New Roman"/>
          <w:sz w:val="20"/>
          <w:szCs w:val="20"/>
        </w:rPr>
        <w:t>is obtained by:</w:t>
      </w:r>
    </w:p>
    <w:p w14:paraId="71701971" w14:textId="77777777" w:rsidR="002772FE" w:rsidRPr="001D1FD5" w:rsidRDefault="006F721C" w:rsidP="00DD3C71">
      <w:pPr>
        <w:spacing w:before="100" w:beforeAutospacing="1" w:after="100" w:afterAutospacing="1" w:line="240" w:lineRule="auto"/>
        <w:rPr>
          <w:rFonts w:ascii="Times New Roman" w:hAnsi="Times New Roman"/>
          <w:sz w:val="20"/>
          <w:szCs w:val="20"/>
        </w:rPr>
      </w:pPr>
      <m:oMathPara>
        <m:oMath>
          <m:r>
            <m:rPr>
              <m:sty m:val="bi"/>
            </m:rPr>
            <w:rPr>
              <w:rFonts w:ascii="Cambria Math" w:hAnsi="Cambria Math"/>
              <w:sz w:val="20"/>
              <w:szCs w:val="20"/>
            </w:rPr>
            <m:t>z=</m:t>
          </m:r>
          <m:sSub>
            <m:sSubPr>
              <m:ctrlPr>
                <w:rPr>
                  <w:rFonts w:ascii="Cambria Math" w:hAnsi="Cambria Math"/>
                  <w:sz w:val="20"/>
                  <w:szCs w:val="20"/>
                </w:rPr>
              </m:ctrlPr>
            </m:sSubPr>
            <m:e>
              <m:r>
                <m:rPr>
                  <m:sty m:val="bi"/>
                </m:rPr>
                <w:rPr>
                  <w:rFonts w:ascii="Cambria Math" w:hAnsi="Cambria Math"/>
                  <w:sz w:val="20"/>
                  <w:szCs w:val="20"/>
                </w:rPr>
                <m:t>argmax</m:t>
              </m:r>
            </m:e>
            <m:sub>
              <m:r>
                <m:rPr>
                  <m:sty m:val="bi"/>
                </m:rPr>
                <w:rPr>
                  <w:rFonts w:ascii="Cambria Math" w:hAnsi="Cambria Math"/>
                  <w:sz w:val="20"/>
                  <w:szCs w:val="20"/>
                </w:rPr>
                <m:t>r</m:t>
              </m:r>
            </m:sub>
          </m:sSub>
          <m:r>
            <m:rPr>
              <m:sty m:val="bi"/>
            </m:rPr>
            <w:rPr>
              <w:rFonts w:ascii="Cambria Math" w:hAnsi="Cambria Math"/>
              <w:sz w:val="20"/>
              <w:szCs w:val="20"/>
            </w:rPr>
            <m:t>​(P(r∣</m:t>
          </m:r>
          <m:sSub>
            <m:sSubPr>
              <m:ctrlPr>
                <w:rPr>
                  <w:rFonts w:ascii="Cambria Math" w:hAnsi="Cambria Math"/>
                  <w:sz w:val="20"/>
                  <w:szCs w:val="20"/>
                </w:rPr>
              </m:ctrlPr>
            </m:sSubPr>
            <m:e>
              <m:r>
                <m:rPr>
                  <m:sty m:val="bi"/>
                </m:rPr>
                <w:rPr>
                  <w:rFonts w:ascii="Cambria Math" w:hAnsi="Cambria Math"/>
                  <w:sz w:val="20"/>
                  <w:szCs w:val="20"/>
                </w:rPr>
                <m:t>r</m:t>
              </m:r>
            </m:e>
            <m:sub>
              <m:r>
                <m:rPr>
                  <m:sty m:val="bi"/>
                </m:rPr>
                <w:rPr>
                  <w:rFonts w:ascii="Cambria Math" w:hAnsi="Cambria Math"/>
                  <w:sz w:val="20"/>
                  <w:szCs w:val="20"/>
                </w:rPr>
                <m:t>1</m:t>
              </m:r>
            </m:sub>
          </m:sSub>
          <m:r>
            <m:rPr>
              <m:sty m:val="bi"/>
            </m:rPr>
            <w:rPr>
              <w:rFonts w:ascii="Cambria Math" w:hAnsi="Cambria Math"/>
              <w:sz w:val="20"/>
              <w:szCs w:val="20"/>
            </w:rPr>
            <m:t>​,</m:t>
          </m:r>
          <m:sSub>
            <m:sSubPr>
              <m:ctrlPr>
                <w:rPr>
                  <w:rFonts w:ascii="Cambria Math" w:hAnsi="Cambria Math"/>
                  <w:sz w:val="20"/>
                  <w:szCs w:val="20"/>
                </w:rPr>
              </m:ctrlPr>
            </m:sSubPr>
            <m:e>
              <m:r>
                <m:rPr>
                  <m:sty m:val="bi"/>
                </m:rPr>
                <w:rPr>
                  <w:rFonts w:ascii="Cambria Math" w:hAnsi="Cambria Math"/>
                  <w:sz w:val="20"/>
                  <w:szCs w:val="20"/>
                </w:rPr>
                <m:t>r​</m:t>
              </m:r>
            </m:e>
            <m:sub>
              <m:r>
                <m:rPr>
                  <m:sty m:val="bi"/>
                </m:rPr>
                <w:rPr>
                  <w:rFonts w:ascii="Cambria Math" w:hAnsi="Cambria Math"/>
                  <w:sz w:val="20"/>
                  <w:szCs w:val="20"/>
                </w:rPr>
                <m:t>2</m:t>
              </m:r>
            </m:sub>
          </m:sSub>
          <m:r>
            <m:rPr>
              <m:sty m:val="bi"/>
            </m:rPr>
            <w:rPr>
              <w:rFonts w:ascii="Cambria Math" w:hAnsi="Cambria Math"/>
              <w:sz w:val="20"/>
              <w:szCs w:val="20"/>
            </w:rPr>
            <m:t>,…,</m:t>
          </m:r>
          <m:sSub>
            <m:sSubPr>
              <m:ctrlPr>
                <w:rPr>
                  <w:rFonts w:ascii="Cambria Math" w:hAnsi="Cambria Math"/>
                  <w:sz w:val="20"/>
                  <w:szCs w:val="20"/>
                </w:rPr>
              </m:ctrlPr>
            </m:sSubPr>
            <m:e>
              <m:r>
                <m:rPr>
                  <m:sty m:val="bi"/>
                </m:rPr>
                <w:rPr>
                  <w:rFonts w:ascii="Cambria Math" w:hAnsi="Cambria Math"/>
                  <w:sz w:val="20"/>
                  <w:szCs w:val="20"/>
                </w:rPr>
                <m:t>r</m:t>
              </m:r>
            </m:e>
            <m:sub>
              <m:r>
                <m:rPr>
                  <m:sty m:val="bi"/>
                </m:rPr>
                <w:rPr>
                  <w:rFonts w:ascii="Cambria Math" w:hAnsi="Cambria Math"/>
                  <w:sz w:val="20"/>
                  <w:szCs w:val="20"/>
                </w:rPr>
                <m:t>i-1</m:t>
              </m:r>
            </m:sub>
          </m:sSub>
          <m:r>
            <m:rPr>
              <m:sty m:val="bi"/>
            </m:rPr>
            <w:rPr>
              <w:rFonts w:ascii="Cambria Math" w:hAnsi="Cambria Math"/>
              <w:sz w:val="20"/>
              <w:szCs w:val="20"/>
            </w:rPr>
            <m:t>​))</m:t>
          </m:r>
        </m:oMath>
      </m:oMathPara>
    </w:p>
    <w:p w14:paraId="748CE860" w14:textId="77777777" w:rsidR="00367D56" w:rsidRPr="001D1FD5" w:rsidRDefault="00367D56" w:rsidP="00DD3C71">
      <w:pPr>
        <w:spacing w:before="100" w:beforeAutospacing="1" w:after="100" w:afterAutospacing="1" w:line="240" w:lineRule="auto"/>
        <w:rPr>
          <w:rFonts w:ascii="Times New Roman" w:hAnsi="Times New Roman"/>
          <w:sz w:val="20"/>
          <w:szCs w:val="20"/>
          <w:lang w:val="en-IN"/>
        </w:rPr>
      </w:pPr>
      <w:r w:rsidRPr="001D1FD5">
        <w:rPr>
          <w:rFonts w:ascii="Times New Roman" w:hAnsi="Times New Roman"/>
          <w:sz w:val="20"/>
          <w:szCs w:val="20"/>
        </w:rPr>
        <w:t>where w represents the generated tokens and argmax selects the token with the highest probability.</w:t>
      </w:r>
    </w:p>
    <w:p w14:paraId="5CBBB378" w14:textId="77777777" w:rsidR="00DD3C71" w:rsidRPr="001D1FD5" w:rsidRDefault="00DD3C71" w:rsidP="00DD3C71">
      <w:pPr>
        <w:numPr>
          <w:ilvl w:val="0"/>
          <w:numId w:val="1"/>
        </w:numPr>
        <w:spacing w:before="100" w:beforeAutospacing="1" w:after="100" w:afterAutospacing="1" w:line="240" w:lineRule="auto"/>
        <w:rPr>
          <w:rFonts w:ascii="Times New Roman" w:hAnsi="Times New Roman"/>
          <w:bCs/>
          <w:sz w:val="20"/>
          <w:szCs w:val="20"/>
          <w:lang w:val="en-IN"/>
        </w:rPr>
      </w:pPr>
      <w:r w:rsidRPr="001D1FD5">
        <w:rPr>
          <w:rFonts w:ascii="Times New Roman" w:hAnsi="Times New Roman"/>
          <w:bCs/>
          <w:sz w:val="20"/>
          <w:szCs w:val="20"/>
          <w:lang w:val="en-IN"/>
        </w:rPr>
        <w:t>Text-to-Speech Conversion</w:t>
      </w:r>
    </w:p>
    <w:p w14:paraId="27E0E188" w14:textId="77777777" w:rsidR="00E91233" w:rsidRPr="001D1FD5" w:rsidRDefault="00DD3C71">
      <w:pPr>
        <w:spacing w:before="100" w:beforeAutospacing="1" w:after="100" w:afterAutospacing="1" w:line="240" w:lineRule="auto"/>
        <w:rPr>
          <w:rFonts w:ascii="Times New Roman" w:hAnsi="Times New Roman"/>
          <w:sz w:val="20"/>
          <w:szCs w:val="20"/>
          <w:lang w:val="en-IN"/>
        </w:rPr>
      </w:pPr>
      <w:r w:rsidRPr="001D1FD5">
        <w:rPr>
          <w:rFonts w:ascii="Times New Roman" w:hAnsi="Times New Roman"/>
          <w:sz w:val="20"/>
          <w:szCs w:val="20"/>
          <w:lang w:val="en-IN"/>
        </w:rPr>
        <w:t xml:space="preserve">To enhance user interaction, the chatbot incorporates a text-to-speech (TTS) system based on the </w:t>
      </w:r>
      <w:proofErr w:type="spellStart"/>
      <w:r w:rsidRPr="001D1FD5">
        <w:rPr>
          <w:rFonts w:ascii="Times New Roman" w:hAnsi="Times New Roman"/>
          <w:sz w:val="20"/>
          <w:szCs w:val="20"/>
          <w:lang w:val="en-IN"/>
        </w:rPr>
        <w:t>Tacotron</w:t>
      </w:r>
      <w:proofErr w:type="spellEnd"/>
      <w:r w:rsidRPr="001D1FD5">
        <w:rPr>
          <w:rFonts w:ascii="Times New Roman" w:hAnsi="Times New Roman"/>
          <w:sz w:val="20"/>
          <w:szCs w:val="20"/>
          <w:lang w:val="en-IN"/>
        </w:rPr>
        <w:t xml:space="preserve"> 2 model, which converts the textual legal responses into high-quality, human-like speech. This feature improves accessibility, allowing users to receive legal advice in an audible format</w:t>
      </w:r>
      <w:r w:rsidR="007215F5">
        <w:rPr>
          <w:rFonts w:ascii="Times New Roman" w:hAnsi="Times New Roman"/>
          <w:sz w:val="20"/>
          <w:szCs w:val="20"/>
          <w:lang w:val="en-IN"/>
        </w:rPr>
        <w:t>[6]</w:t>
      </w:r>
      <w:r w:rsidRPr="001D1FD5">
        <w:rPr>
          <w:rFonts w:ascii="Times New Roman" w:hAnsi="Times New Roman"/>
          <w:sz w:val="20"/>
          <w:szCs w:val="20"/>
          <w:lang w:val="en-IN"/>
        </w:rPr>
        <w:t>.</w:t>
      </w:r>
    </w:p>
    <w:p w14:paraId="7938D733" w14:textId="77777777" w:rsidR="002964F1" w:rsidRPr="001D1FD5" w:rsidRDefault="002964F1">
      <w:pPr>
        <w:spacing w:before="100" w:beforeAutospacing="1" w:after="100" w:afterAutospacing="1" w:line="240" w:lineRule="auto"/>
        <w:rPr>
          <w:rFonts w:ascii="Times New Roman" w:hAnsi="Times New Roman"/>
          <w:sz w:val="20"/>
          <w:szCs w:val="20"/>
          <w:lang w:val="en-IN"/>
        </w:rPr>
      </w:pPr>
      <m:oMathPara>
        <m:oMath>
          <m:r>
            <m:rPr>
              <m:sty m:val="bi"/>
            </m:rPr>
            <w:rPr>
              <w:rFonts w:ascii="Cambria Math" w:hAnsi="Cambria Math"/>
              <w:sz w:val="20"/>
              <w:szCs w:val="20"/>
              <w:lang w:val="en-IN"/>
            </w:rPr>
            <m:t>Speech Signal =Tacotron</m:t>
          </m:r>
          <m:d>
            <m:dPr>
              <m:ctrlPr>
                <w:rPr>
                  <w:rFonts w:ascii="Cambria Math" w:hAnsi="Cambria Math"/>
                  <w:sz w:val="20"/>
                  <w:szCs w:val="20"/>
                  <w:lang w:val="en-IN"/>
                </w:rPr>
              </m:ctrlPr>
            </m:dPr>
            <m:e>
              <m:r>
                <m:rPr>
                  <m:sty m:val="bi"/>
                </m:rPr>
                <w:rPr>
                  <w:rFonts w:ascii="Cambria Math" w:hAnsi="Cambria Math"/>
                  <w:sz w:val="20"/>
                  <w:szCs w:val="20"/>
                  <w:lang w:val="en-IN"/>
                </w:rPr>
                <m:t>Text</m:t>
              </m:r>
            </m:e>
          </m:d>
        </m:oMath>
      </m:oMathPara>
    </w:p>
    <w:p w14:paraId="14A4B398" w14:textId="77777777" w:rsidR="00CB6F89" w:rsidRPr="00B915F5" w:rsidRDefault="00B915F5" w:rsidP="00B915F5">
      <w:pPr>
        <w:pStyle w:val="ListParagraph"/>
        <w:numPr>
          <w:ilvl w:val="1"/>
          <w:numId w:val="2"/>
        </w:numPr>
        <w:spacing w:before="100" w:beforeAutospacing="1" w:after="100" w:afterAutospacing="1" w:line="240" w:lineRule="auto"/>
        <w:rPr>
          <w:rFonts w:ascii="Times New Roman" w:hAnsi="Times New Roman"/>
          <w:sz w:val="20"/>
          <w:szCs w:val="20"/>
          <w:lang w:val="en-IN"/>
        </w:rPr>
      </w:pPr>
      <w:r>
        <w:rPr>
          <w:rFonts w:ascii="Times New Roman" w:hAnsi="Times New Roman"/>
          <w:sz w:val="20"/>
          <w:szCs w:val="20"/>
        </w:rPr>
        <w:t>IMPLEMENTAION</w:t>
      </w:r>
    </w:p>
    <w:p w14:paraId="0D8A8FA2" w14:textId="77777777" w:rsidR="00E91233" w:rsidRPr="003F3A7D" w:rsidRDefault="00CB6F89" w:rsidP="003F3A7D">
      <w:pPr>
        <w:pStyle w:val="Heading1"/>
        <w:numPr>
          <w:ilvl w:val="1"/>
          <w:numId w:val="2"/>
        </w:numPr>
        <w:jc w:val="left"/>
        <w:rPr>
          <w:bCs/>
        </w:rPr>
      </w:pPr>
      <w:r w:rsidRPr="001D1FD5">
        <w:rPr>
          <w:bCs/>
        </w:rPr>
        <w:t>IMPLEMENTATION</w:t>
      </w:r>
    </w:p>
    <w:p w14:paraId="17B50349" w14:textId="77777777" w:rsidR="00E91233" w:rsidRPr="001D1FD5" w:rsidRDefault="00CB6F89">
      <w:pPr>
        <w:spacing w:before="100" w:beforeAutospacing="1" w:after="100" w:afterAutospacing="1" w:line="240" w:lineRule="auto"/>
        <w:rPr>
          <w:rFonts w:ascii="Times New Roman" w:eastAsia="Times New Roman" w:hAnsi="Times New Roman"/>
          <w:sz w:val="20"/>
          <w:szCs w:val="20"/>
          <w:lang w:bidi="ta-IN"/>
        </w:rPr>
      </w:pPr>
      <w:r w:rsidRPr="001D1FD5">
        <w:rPr>
          <w:rFonts w:ascii="Times New Roman" w:eastAsia="Times New Roman" w:hAnsi="Times New Roman"/>
          <w:bCs/>
          <w:sz w:val="20"/>
          <w:szCs w:val="20"/>
          <w:lang w:bidi="ta-IN"/>
        </w:rPr>
        <w:t>A. Resource Compilation</w:t>
      </w:r>
    </w:p>
    <w:p w14:paraId="164BBB4C" w14:textId="77777777" w:rsidR="00E91233" w:rsidRPr="001D1FD5" w:rsidRDefault="00CB6F89">
      <w:pPr>
        <w:spacing w:before="100" w:beforeAutospacing="1" w:after="100" w:afterAutospacing="1" w:line="240" w:lineRule="auto"/>
        <w:rPr>
          <w:rFonts w:ascii="Times New Roman" w:eastAsia="Times New Roman" w:hAnsi="Times New Roman"/>
          <w:sz w:val="20"/>
          <w:szCs w:val="20"/>
          <w:lang w:bidi="ta-IN"/>
        </w:rPr>
      </w:pPr>
      <w:r w:rsidRPr="001D1FD5">
        <w:rPr>
          <w:rFonts w:ascii="Times New Roman" w:eastAsia="Times New Roman" w:hAnsi="Times New Roman"/>
          <w:sz w:val="20"/>
          <w:szCs w:val="20"/>
          <w:lang w:bidi="ta-IN"/>
        </w:rPr>
        <w:t xml:space="preserve">Extensive information was meticulously gathered from reputable sources , focusing on the implementation of a legal chatbot powered by the Llama-2 and LLM models. These sources predominantly cover the Indian legal system, including the </w:t>
      </w:r>
      <w:proofErr w:type="spellStart"/>
      <w:r w:rsidRPr="001D1FD5">
        <w:rPr>
          <w:rFonts w:ascii="Times New Roman" w:eastAsia="Times New Roman" w:hAnsi="Times New Roman"/>
          <w:sz w:val="20"/>
          <w:szCs w:val="20"/>
          <w:lang w:bidi="ta-IN"/>
        </w:rPr>
        <w:t>Bharatiya</w:t>
      </w:r>
      <w:proofErr w:type="spellEnd"/>
      <w:r w:rsidRPr="001D1FD5">
        <w:rPr>
          <w:rFonts w:ascii="Times New Roman" w:eastAsia="Times New Roman" w:hAnsi="Times New Roman"/>
          <w:sz w:val="20"/>
          <w:szCs w:val="20"/>
          <w:lang w:bidi="ta-IN"/>
        </w:rPr>
        <w:t xml:space="preserve"> Nyaya Sanhita, 2023; </w:t>
      </w:r>
      <w:proofErr w:type="spellStart"/>
      <w:r w:rsidRPr="001D1FD5">
        <w:rPr>
          <w:rFonts w:ascii="Times New Roman" w:eastAsia="Times New Roman" w:hAnsi="Times New Roman"/>
          <w:sz w:val="20"/>
          <w:szCs w:val="20"/>
          <w:lang w:bidi="ta-IN"/>
        </w:rPr>
        <w:t>Bharatiya</w:t>
      </w:r>
      <w:proofErr w:type="spellEnd"/>
      <w:r w:rsidRPr="001D1FD5">
        <w:rPr>
          <w:rFonts w:ascii="Times New Roman" w:eastAsia="Times New Roman" w:hAnsi="Times New Roman"/>
          <w:sz w:val="20"/>
          <w:szCs w:val="20"/>
          <w:lang w:bidi="ta-IN"/>
        </w:rPr>
        <w:t xml:space="preserve"> Nagarik Suraksha Sanhita, 2023; and </w:t>
      </w:r>
      <w:proofErr w:type="spellStart"/>
      <w:r w:rsidRPr="001D1FD5">
        <w:rPr>
          <w:rFonts w:ascii="Times New Roman" w:eastAsia="Times New Roman" w:hAnsi="Times New Roman"/>
          <w:sz w:val="20"/>
          <w:szCs w:val="20"/>
          <w:lang w:bidi="ta-IN"/>
        </w:rPr>
        <w:t>BharatiyaSakshya</w:t>
      </w:r>
      <w:proofErr w:type="spellEnd"/>
      <w:r w:rsidRPr="001D1FD5">
        <w:rPr>
          <w:rFonts w:ascii="Times New Roman" w:eastAsia="Times New Roman" w:hAnsi="Times New Roman"/>
          <w:sz w:val="20"/>
          <w:szCs w:val="20"/>
          <w:lang w:bidi="ta-IN"/>
        </w:rPr>
        <w:t xml:space="preserve"> Bill, 2023. This compilation ensures that the chatbot is equipped to provide accurate and relevant legal advice tailored to user inquiries</w:t>
      </w:r>
      <w:r w:rsidR="005A2BF4">
        <w:rPr>
          <w:rFonts w:ascii="Times New Roman" w:eastAsia="Times New Roman" w:hAnsi="Times New Roman"/>
          <w:sz w:val="20"/>
          <w:szCs w:val="20"/>
          <w:lang w:bidi="ta-IN"/>
        </w:rPr>
        <w:t>[5]</w:t>
      </w:r>
      <w:r w:rsidRPr="001D1FD5">
        <w:rPr>
          <w:rFonts w:ascii="Times New Roman" w:eastAsia="Times New Roman" w:hAnsi="Times New Roman"/>
          <w:sz w:val="20"/>
          <w:szCs w:val="20"/>
          <w:lang w:bidi="ta-IN"/>
        </w:rPr>
        <w:t>.</w:t>
      </w:r>
    </w:p>
    <w:p w14:paraId="725D19CA" w14:textId="77777777" w:rsidR="00E91233" w:rsidRPr="001D1FD5" w:rsidRDefault="00CB6F89">
      <w:pPr>
        <w:spacing w:before="100" w:beforeAutospacing="1" w:after="100" w:afterAutospacing="1" w:line="240" w:lineRule="auto"/>
        <w:rPr>
          <w:rFonts w:ascii="Times New Roman" w:eastAsia="Times New Roman" w:hAnsi="Times New Roman"/>
          <w:sz w:val="20"/>
          <w:szCs w:val="20"/>
          <w:lang w:bidi="ta-IN"/>
        </w:rPr>
      </w:pPr>
      <w:r w:rsidRPr="001D1FD5">
        <w:rPr>
          <w:rFonts w:ascii="Times New Roman" w:eastAsia="Times New Roman" w:hAnsi="Times New Roman"/>
          <w:bCs/>
          <w:sz w:val="20"/>
          <w:szCs w:val="20"/>
          <w:lang w:bidi="ta-IN"/>
        </w:rPr>
        <w:t>B. Data Preprocessing</w:t>
      </w:r>
    </w:p>
    <w:p w14:paraId="78B349A6" w14:textId="77777777" w:rsidR="00E91233" w:rsidRPr="001D1FD5" w:rsidRDefault="00CB6F89">
      <w:pPr>
        <w:spacing w:before="100" w:beforeAutospacing="1" w:after="100" w:afterAutospacing="1" w:line="240" w:lineRule="auto"/>
        <w:rPr>
          <w:rFonts w:ascii="Times New Roman" w:eastAsia="Times New Roman" w:hAnsi="Times New Roman"/>
          <w:sz w:val="20"/>
          <w:szCs w:val="20"/>
          <w:lang w:bidi="ta-IN"/>
        </w:rPr>
      </w:pPr>
      <w:r w:rsidRPr="001D1FD5">
        <w:rPr>
          <w:rFonts w:ascii="Times New Roman" w:eastAsia="Times New Roman" w:hAnsi="Times New Roman"/>
          <w:sz w:val="20"/>
          <w:szCs w:val="20"/>
          <w:lang w:bidi="ta-IN"/>
        </w:rPr>
        <w:t xml:space="preserve">To improve the quality of the extracted legal texts, advanced preprocessing techniques were applied. Special characters and symbols were removed to eliminate noise, and </w:t>
      </w:r>
      <w:proofErr w:type="spellStart"/>
      <w:r w:rsidRPr="001D1FD5">
        <w:rPr>
          <w:rFonts w:ascii="Times New Roman" w:eastAsia="Times New Roman" w:hAnsi="Times New Roman"/>
          <w:sz w:val="20"/>
          <w:szCs w:val="20"/>
          <w:lang w:bidi="ta-IN"/>
        </w:rPr>
        <w:t>stopwords</w:t>
      </w:r>
      <w:proofErr w:type="spellEnd"/>
      <w:r w:rsidRPr="001D1FD5">
        <w:rPr>
          <w:rFonts w:ascii="Times New Roman" w:eastAsia="Times New Roman" w:hAnsi="Times New Roman"/>
          <w:sz w:val="20"/>
          <w:szCs w:val="20"/>
          <w:lang w:bidi="ta-IN"/>
        </w:rPr>
        <w:t xml:space="preserve"> were filtered out using </w:t>
      </w:r>
      <w:proofErr w:type="spellStart"/>
      <w:r w:rsidRPr="001D1FD5">
        <w:rPr>
          <w:rFonts w:ascii="Times New Roman" w:eastAsia="Times New Roman" w:hAnsi="Times New Roman"/>
          <w:sz w:val="20"/>
          <w:szCs w:val="20"/>
          <w:lang w:bidi="ta-IN"/>
        </w:rPr>
        <w:t>SpaCy'sstopword</w:t>
      </w:r>
      <w:proofErr w:type="spellEnd"/>
      <w:r w:rsidRPr="001D1FD5">
        <w:rPr>
          <w:rFonts w:ascii="Times New Roman" w:eastAsia="Times New Roman" w:hAnsi="Times New Roman"/>
          <w:sz w:val="20"/>
          <w:szCs w:val="20"/>
          <w:lang w:bidi="ta-IN"/>
        </w:rPr>
        <w:t xml:space="preserve"> list and the transformer's </w:t>
      </w:r>
      <w:proofErr w:type="spellStart"/>
      <w:r w:rsidRPr="001D1FD5">
        <w:rPr>
          <w:rFonts w:ascii="Times New Roman" w:eastAsia="Times New Roman" w:hAnsi="Times New Roman"/>
          <w:sz w:val="20"/>
          <w:szCs w:val="20"/>
          <w:lang w:bidi="ta-IN"/>
        </w:rPr>
        <w:t>StoppingCriteria</w:t>
      </w:r>
      <w:proofErr w:type="spellEnd"/>
      <w:r w:rsidRPr="001D1FD5">
        <w:rPr>
          <w:rFonts w:ascii="Times New Roman" w:eastAsia="Times New Roman" w:hAnsi="Times New Roman"/>
          <w:sz w:val="20"/>
          <w:szCs w:val="20"/>
          <w:lang w:bidi="ta-IN"/>
        </w:rPr>
        <w:t xml:space="preserve">. Documents were segmented into coherent sentences using </w:t>
      </w:r>
      <w:proofErr w:type="spellStart"/>
      <w:r w:rsidRPr="001D1FD5">
        <w:rPr>
          <w:rFonts w:ascii="Times New Roman" w:eastAsia="Times New Roman" w:hAnsi="Times New Roman"/>
          <w:sz w:val="20"/>
          <w:szCs w:val="20"/>
          <w:lang w:bidi="ta-IN"/>
        </w:rPr>
        <w:t>LangChain’sRecursiveTextSplitter</w:t>
      </w:r>
      <w:proofErr w:type="spellEnd"/>
      <w:r w:rsidRPr="001D1FD5">
        <w:rPr>
          <w:rFonts w:ascii="Times New Roman" w:eastAsia="Times New Roman" w:hAnsi="Times New Roman"/>
          <w:sz w:val="20"/>
          <w:szCs w:val="20"/>
          <w:lang w:bidi="ta-IN"/>
        </w:rPr>
        <w:t xml:space="preserve"> to ensure precise semantic capture.</w:t>
      </w:r>
    </w:p>
    <w:p w14:paraId="111D5B78" w14:textId="77777777" w:rsidR="00E91233" w:rsidRPr="001D1FD5" w:rsidRDefault="00CB6F89">
      <w:pPr>
        <w:spacing w:before="100" w:beforeAutospacing="1" w:after="100" w:afterAutospacing="1" w:line="240" w:lineRule="auto"/>
        <w:rPr>
          <w:rFonts w:ascii="Times New Roman" w:eastAsia="Times New Roman" w:hAnsi="Times New Roman"/>
          <w:sz w:val="20"/>
          <w:szCs w:val="20"/>
          <w:lang w:bidi="ta-IN"/>
        </w:rPr>
      </w:pPr>
      <w:r w:rsidRPr="001D1FD5">
        <w:rPr>
          <w:rFonts w:ascii="Times New Roman" w:eastAsia="Times New Roman" w:hAnsi="Times New Roman"/>
          <w:sz w:val="20"/>
          <w:szCs w:val="20"/>
          <w:lang w:bidi="ta-IN"/>
        </w:rPr>
        <w:t xml:space="preserve">Embeddings were generated using the 'Mistral-7b-instruct-v0.1.Q5_0.gguf' model, specifically adapted for legal queries, and stored in the </w:t>
      </w:r>
      <w:proofErr w:type="spellStart"/>
      <w:r w:rsidRPr="001D1FD5">
        <w:rPr>
          <w:rFonts w:ascii="Times New Roman" w:eastAsia="Times New Roman" w:hAnsi="Times New Roman"/>
          <w:sz w:val="20"/>
          <w:szCs w:val="20"/>
          <w:lang w:bidi="ta-IN"/>
        </w:rPr>
        <w:t>ChromaDB</w:t>
      </w:r>
      <w:proofErr w:type="spellEnd"/>
      <w:r w:rsidRPr="001D1FD5">
        <w:rPr>
          <w:rFonts w:ascii="Times New Roman" w:eastAsia="Times New Roman" w:hAnsi="Times New Roman"/>
          <w:sz w:val="20"/>
          <w:szCs w:val="20"/>
          <w:lang w:bidi="ta-IN"/>
        </w:rPr>
        <w:t xml:space="preserve"> vector store . This choice of model ensures the chatbot can effectively comprehend and respond to legal inquiries with precision and relevance.</w:t>
      </w:r>
    </w:p>
    <w:p w14:paraId="2E4ACF4E" w14:textId="77777777" w:rsidR="00E91233" w:rsidRPr="001D1FD5" w:rsidRDefault="00CB6F89">
      <w:pPr>
        <w:spacing w:before="100" w:beforeAutospacing="1" w:after="100" w:afterAutospacing="1" w:line="240" w:lineRule="auto"/>
        <w:rPr>
          <w:rFonts w:ascii="Times New Roman" w:eastAsia="Times New Roman" w:hAnsi="Times New Roman"/>
          <w:sz w:val="20"/>
          <w:szCs w:val="20"/>
          <w:lang w:bidi="ta-IN"/>
        </w:rPr>
      </w:pPr>
      <w:r w:rsidRPr="001D1FD5">
        <w:rPr>
          <w:rFonts w:ascii="Times New Roman" w:eastAsia="Times New Roman" w:hAnsi="Times New Roman"/>
          <w:bCs/>
          <w:sz w:val="20"/>
          <w:szCs w:val="20"/>
          <w:lang w:bidi="ta-IN"/>
        </w:rPr>
        <w:t>C. Implementing the Llama-2 Model</w:t>
      </w:r>
    </w:p>
    <w:p w14:paraId="06FFAC78" w14:textId="77777777" w:rsidR="00E91233" w:rsidRPr="001D1FD5" w:rsidRDefault="00CB6F89">
      <w:pPr>
        <w:spacing w:before="100" w:beforeAutospacing="1" w:after="100" w:afterAutospacing="1" w:line="240" w:lineRule="auto"/>
        <w:rPr>
          <w:rFonts w:ascii="Times New Roman" w:eastAsia="Times New Roman" w:hAnsi="Times New Roman"/>
          <w:sz w:val="20"/>
          <w:szCs w:val="20"/>
          <w:lang w:bidi="ta-IN"/>
        </w:rPr>
      </w:pPr>
      <w:r w:rsidRPr="001D1FD5">
        <w:rPr>
          <w:rFonts w:ascii="Times New Roman" w:eastAsia="Times New Roman" w:hAnsi="Times New Roman"/>
          <w:sz w:val="20"/>
          <w:szCs w:val="20"/>
          <w:lang w:bidi="ta-IN"/>
        </w:rPr>
        <w:t>The Llama-2-7b large language model, particularly the Mistral-7B-Instruct-v0.1-GGUF variant, was seamlessly integrated into the system architecture. The model was configured with a structured template to ensure that the legal chatbot generates responses that are accurate, helpful, and sensitive to the user’s context . This template guides the model to respond consistently and empathetically, while avoiding any harmful, inappropriate, or inaccurate content. It also encourages users to seek professional legal assistance when necessary. By utilizing chat history, the model effectively tailors responses to user queries, thereby enhancing interaction and satisfaction.</w:t>
      </w:r>
    </w:p>
    <w:p w14:paraId="198835DD" w14:textId="77777777" w:rsidR="00E91233" w:rsidRPr="001D1FD5" w:rsidRDefault="00CB6F89">
      <w:pPr>
        <w:spacing w:before="100" w:beforeAutospacing="1" w:after="100" w:afterAutospacing="1" w:line="240" w:lineRule="auto"/>
        <w:rPr>
          <w:rFonts w:ascii="Times New Roman" w:eastAsia="Times New Roman" w:hAnsi="Times New Roman"/>
          <w:sz w:val="20"/>
          <w:szCs w:val="20"/>
          <w:lang w:bidi="ta-IN"/>
        </w:rPr>
      </w:pPr>
      <w:r w:rsidRPr="001D1FD5">
        <w:rPr>
          <w:rFonts w:ascii="Times New Roman" w:eastAsia="Times New Roman" w:hAnsi="Times New Roman"/>
          <w:sz w:val="20"/>
          <w:szCs w:val="20"/>
          <w:lang w:bidi="ta-IN"/>
        </w:rPr>
        <w:t xml:space="preserve">The integration of the Mistral-7B-Instruct-v0.1-GGUF model is central to the chatbot’s ability to provide nuanced and relevant responses to legal </w:t>
      </w:r>
      <w:r w:rsidRPr="001D1FD5">
        <w:rPr>
          <w:rFonts w:ascii="Times New Roman" w:eastAsia="Times New Roman" w:hAnsi="Times New Roman"/>
          <w:sz w:val="20"/>
          <w:szCs w:val="20"/>
          <w:lang w:bidi="ta-IN"/>
        </w:rPr>
        <w:lastRenderedPageBreak/>
        <w:t>inquiries, ensuring that user interactions are both informative and supportive</w:t>
      </w:r>
      <w:r w:rsidR="005A2BF4">
        <w:rPr>
          <w:rFonts w:ascii="Times New Roman" w:eastAsia="Times New Roman" w:hAnsi="Times New Roman"/>
          <w:sz w:val="20"/>
          <w:szCs w:val="20"/>
          <w:lang w:bidi="ta-IN"/>
        </w:rPr>
        <w:t>[6]</w:t>
      </w:r>
      <w:r w:rsidRPr="001D1FD5">
        <w:rPr>
          <w:rFonts w:ascii="Times New Roman" w:eastAsia="Times New Roman" w:hAnsi="Times New Roman"/>
          <w:sz w:val="20"/>
          <w:szCs w:val="20"/>
          <w:lang w:bidi="ta-IN"/>
        </w:rPr>
        <w:t>.</w:t>
      </w:r>
    </w:p>
    <w:p w14:paraId="19871097" w14:textId="77777777" w:rsidR="00E91233" w:rsidRPr="001D1FD5" w:rsidRDefault="00CB6F89">
      <w:pPr>
        <w:spacing w:before="100" w:beforeAutospacing="1" w:after="100" w:afterAutospacing="1" w:line="240" w:lineRule="auto"/>
        <w:rPr>
          <w:rFonts w:ascii="Times New Roman" w:eastAsia="Times New Roman" w:hAnsi="Times New Roman"/>
          <w:sz w:val="20"/>
          <w:szCs w:val="20"/>
          <w:lang w:bidi="ta-IN"/>
        </w:rPr>
      </w:pPr>
      <w:r w:rsidRPr="001D1FD5">
        <w:rPr>
          <w:rFonts w:ascii="Times New Roman" w:eastAsia="Times New Roman" w:hAnsi="Times New Roman"/>
          <w:bCs/>
          <w:sz w:val="20"/>
          <w:szCs w:val="20"/>
          <w:lang w:bidi="ta-IN"/>
        </w:rPr>
        <w:t>D. Response Validation</w:t>
      </w:r>
    </w:p>
    <w:p w14:paraId="6D943842" w14:textId="77777777" w:rsidR="00E91233" w:rsidRPr="001D1FD5" w:rsidRDefault="00CB6F89">
      <w:pPr>
        <w:spacing w:before="100" w:beforeAutospacing="1" w:after="100" w:afterAutospacing="1" w:line="240" w:lineRule="auto"/>
        <w:rPr>
          <w:rFonts w:ascii="Times New Roman" w:eastAsia="Times New Roman" w:hAnsi="Times New Roman"/>
          <w:sz w:val="20"/>
          <w:szCs w:val="20"/>
          <w:lang w:bidi="ta-IN"/>
        </w:rPr>
      </w:pPr>
      <w:r w:rsidRPr="001D1FD5">
        <w:rPr>
          <w:rFonts w:ascii="Times New Roman" w:eastAsia="Times New Roman" w:hAnsi="Times New Roman"/>
          <w:sz w:val="20"/>
          <w:szCs w:val="20"/>
          <w:lang w:bidi="ta-IN"/>
        </w:rPr>
        <w:t>The legal chatbot is designed to consistently deliver empathetic and supportive responses, addressing user queries and needs without bias. It handles uncertainties by encouraging users to provide more details or to seek professional legal advice when necessary. The chatbot's response framework is crafted to recognize a variety of legal inquiries and tailor its advice accordingly, fostering a supportive environment for users regardless of their legal knowledge or experience.</w:t>
      </w:r>
    </w:p>
    <w:p w14:paraId="6A3F4026" w14:textId="77777777" w:rsidR="00E91233" w:rsidRPr="001D1FD5" w:rsidRDefault="00CB6F89">
      <w:pPr>
        <w:spacing w:before="100" w:beforeAutospacing="1" w:after="100" w:afterAutospacing="1" w:line="240" w:lineRule="auto"/>
        <w:rPr>
          <w:rFonts w:ascii="Times New Roman" w:eastAsia="Times New Roman" w:hAnsi="Times New Roman"/>
          <w:sz w:val="20"/>
          <w:szCs w:val="20"/>
          <w:lang w:bidi="ta-IN"/>
        </w:rPr>
      </w:pPr>
      <w:r w:rsidRPr="001D1FD5">
        <w:rPr>
          <w:rFonts w:ascii="Times New Roman" w:eastAsia="Times New Roman" w:hAnsi="Times New Roman"/>
          <w:bCs/>
          <w:sz w:val="20"/>
          <w:szCs w:val="20"/>
          <w:lang w:bidi="ta-IN"/>
        </w:rPr>
        <w:t>Example Interaction with the Legal Chatbot:</w:t>
      </w:r>
    </w:p>
    <w:p w14:paraId="178CDB88" w14:textId="77777777" w:rsidR="004F7E85" w:rsidRDefault="00CB6F89">
      <w:pPr>
        <w:spacing w:before="100" w:beforeAutospacing="1" w:after="100" w:afterAutospacing="1" w:line="240" w:lineRule="auto"/>
        <w:rPr>
          <w:rFonts w:ascii="Times New Roman" w:eastAsia="Times New Roman" w:hAnsi="Times New Roman"/>
          <w:sz w:val="20"/>
          <w:szCs w:val="20"/>
          <w:lang w:bidi="ta-IN"/>
        </w:rPr>
      </w:pPr>
      <w:r w:rsidRPr="001D1FD5">
        <w:rPr>
          <w:rFonts w:ascii="Times New Roman" w:eastAsia="Times New Roman" w:hAnsi="Times New Roman"/>
          <w:bCs/>
          <w:sz w:val="20"/>
          <w:szCs w:val="20"/>
          <w:lang w:bidi="ta-IN"/>
        </w:rPr>
        <w:t>User:</w:t>
      </w:r>
      <w:r w:rsidRPr="001D1FD5">
        <w:rPr>
          <w:rFonts w:ascii="Times New Roman" w:eastAsia="Times New Roman" w:hAnsi="Times New Roman"/>
          <w:sz w:val="20"/>
          <w:szCs w:val="20"/>
          <w:lang w:bidi="ta-IN"/>
        </w:rPr>
        <w:t xml:space="preserve"> </w:t>
      </w:r>
      <w:r w:rsidR="004F7E85">
        <w:rPr>
          <w:rFonts w:ascii="Times New Roman" w:eastAsia="Times New Roman" w:hAnsi="Times New Roman"/>
          <w:sz w:val="20"/>
          <w:szCs w:val="20"/>
          <w:lang w:bidi="ta-IN"/>
        </w:rPr>
        <w:t xml:space="preserve">What are the rules for bail under </w:t>
      </w:r>
      <w:proofErr w:type="spellStart"/>
      <w:r w:rsidR="004F7E85">
        <w:rPr>
          <w:rFonts w:ascii="Times New Roman" w:eastAsia="Times New Roman" w:hAnsi="Times New Roman"/>
          <w:sz w:val="20"/>
          <w:szCs w:val="20"/>
          <w:lang w:bidi="ta-IN"/>
        </w:rPr>
        <w:t>Bharathiya</w:t>
      </w:r>
      <w:proofErr w:type="spellEnd"/>
      <w:r w:rsidR="004F7E85">
        <w:rPr>
          <w:rFonts w:ascii="Times New Roman" w:eastAsia="Times New Roman" w:hAnsi="Times New Roman"/>
          <w:sz w:val="20"/>
          <w:szCs w:val="20"/>
          <w:lang w:bidi="ta-IN"/>
        </w:rPr>
        <w:t xml:space="preserve"> Nyaya Sanhita give short answer?</w:t>
      </w:r>
    </w:p>
    <w:p w14:paraId="11CEAF33" w14:textId="77777777" w:rsidR="00E91233" w:rsidRDefault="00CB6F89">
      <w:pPr>
        <w:spacing w:before="100" w:beforeAutospacing="1" w:after="100" w:afterAutospacing="1" w:line="240" w:lineRule="auto"/>
        <w:rPr>
          <w:rFonts w:ascii="Times New Roman" w:eastAsia="Times New Roman" w:hAnsi="Times New Roman"/>
          <w:sz w:val="20"/>
          <w:szCs w:val="20"/>
          <w:lang w:bidi="ta-IN"/>
        </w:rPr>
      </w:pPr>
      <w:r w:rsidRPr="001D1FD5">
        <w:rPr>
          <w:rFonts w:ascii="Times New Roman" w:eastAsia="Times New Roman" w:hAnsi="Times New Roman"/>
          <w:bCs/>
          <w:sz w:val="20"/>
          <w:szCs w:val="20"/>
          <w:lang w:bidi="ta-IN"/>
        </w:rPr>
        <w:t>C</w:t>
      </w:r>
      <w:r w:rsidR="004F7E85">
        <w:rPr>
          <w:rFonts w:ascii="Times New Roman" w:eastAsia="Times New Roman" w:hAnsi="Times New Roman"/>
          <w:bCs/>
          <w:sz w:val="20"/>
          <w:szCs w:val="20"/>
          <w:lang w:bidi="ta-IN"/>
        </w:rPr>
        <w:t>h</w:t>
      </w:r>
      <w:r w:rsidRPr="001D1FD5">
        <w:rPr>
          <w:rFonts w:ascii="Times New Roman" w:eastAsia="Times New Roman" w:hAnsi="Times New Roman"/>
          <w:bCs/>
          <w:sz w:val="20"/>
          <w:szCs w:val="20"/>
          <w:lang w:bidi="ta-IN"/>
        </w:rPr>
        <w:t>atbot:</w:t>
      </w:r>
      <w:r w:rsidRPr="001D1FD5">
        <w:rPr>
          <w:rFonts w:ascii="Times New Roman" w:eastAsia="Times New Roman" w:hAnsi="Times New Roman"/>
          <w:sz w:val="20"/>
          <w:szCs w:val="20"/>
          <w:lang w:bidi="ta-IN"/>
        </w:rPr>
        <w:t xml:space="preserve"> </w:t>
      </w:r>
    </w:p>
    <w:p w14:paraId="4123F33F" w14:textId="77777777" w:rsidR="004F7E85" w:rsidRDefault="00424D84">
      <w:pPr>
        <w:spacing w:before="100" w:beforeAutospacing="1" w:after="100" w:afterAutospacing="1" w:line="240" w:lineRule="auto"/>
        <w:rPr>
          <w:rFonts w:ascii="Times New Roman" w:eastAsia="Times New Roman" w:hAnsi="Times New Roman"/>
          <w:sz w:val="20"/>
          <w:szCs w:val="20"/>
          <w:lang w:bidi="ta-IN"/>
        </w:rPr>
      </w:pPr>
      <w:r>
        <w:rPr>
          <w:rFonts w:ascii="Times New Roman" w:eastAsia="Times New Roman" w:hAnsi="Times New Roman"/>
          <w:noProof/>
          <w:sz w:val="20"/>
          <w:szCs w:val="20"/>
          <w:lang w:bidi="ta-IN"/>
        </w:rPr>
        <w:drawing>
          <wp:inline distT="0" distB="0" distL="0" distR="0" wp14:anchorId="1D2BEB17" wp14:editId="38E683EF">
            <wp:extent cx="2752090" cy="1156897"/>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2752090" cy="1156897"/>
                    </a:xfrm>
                    <a:prstGeom prst="rect">
                      <a:avLst/>
                    </a:prstGeom>
                    <a:noFill/>
                    <a:ln w="9525">
                      <a:noFill/>
                      <a:miter lim="800000"/>
                      <a:headEnd/>
                      <a:tailEnd/>
                    </a:ln>
                  </pic:spPr>
                </pic:pic>
              </a:graphicData>
            </a:graphic>
          </wp:inline>
        </w:drawing>
      </w:r>
    </w:p>
    <w:p w14:paraId="1B3788D0" w14:textId="77777777" w:rsidR="004F7E85" w:rsidRPr="00CA71CF" w:rsidRDefault="004F7E85" w:rsidP="004F7E85">
      <w:pPr>
        <w:spacing w:before="100" w:beforeAutospacing="1" w:after="100" w:afterAutospacing="1" w:line="240" w:lineRule="auto"/>
        <w:jc w:val="center"/>
        <w:rPr>
          <w:rFonts w:ascii="Times New Roman" w:eastAsia="Times New Roman" w:hAnsi="Times New Roman"/>
          <w:bCs/>
          <w:sz w:val="20"/>
          <w:szCs w:val="20"/>
          <w:lang w:bidi="ta-IN"/>
        </w:rPr>
      </w:pPr>
      <w:r w:rsidRPr="00CA71CF">
        <w:rPr>
          <w:rFonts w:ascii="Times New Roman" w:eastAsia="Times New Roman" w:hAnsi="Times New Roman"/>
          <w:bCs/>
          <w:sz w:val="20"/>
          <w:szCs w:val="20"/>
          <w:lang w:bidi="ta-IN"/>
        </w:rPr>
        <w:t>Fig</w:t>
      </w:r>
      <w:r w:rsidR="00CA71CF" w:rsidRPr="00CA71CF">
        <w:rPr>
          <w:rFonts w:ascii="Times New Roman" w:eastAsia="Times New Roman" w:hAnsi="Times New Roman"/>
          <w:bCs/>
          <w:sz w:val="20"/>
          <w:szCs w:val="20"/>
          <w:lang w:bidi="ta-IN"/>
        </w:rPr>
        <w:t>ure 2</w:t>
      </w:r>
      <w:r w:rsidRPr="00CA71CF">
        <w:rPr>
          <w:rFonts w:ascii="Times New Roman" w:eastAsia="Times New Roman" w:hAnsi="Times New Roman"/>
          <w:bCs/>
          <w:sz w:val="20"/>
          <w:szCs w:val="20"/>
          <w:lang w:bidi="ta-IN"/>
        </w:rPr>
        <w:t>: Response from Chatbot</w:t>
      </w:r>
    </w:p>
    <w:p w14:paraId="3C884DA2" w14:textId="77777777" w:rsidR="004F7E85" w:rsidRDefault="004F7E85" w:rsidP="004F7E85">
      <w:pPr>
        <w:spacing w:before="100" w:beforeAutospacing="1" w:after="100" w:afterAutospacing="1" w:line="240" w:lineRule="auto"/>
        <w:jc w:val="center"/>
        <w:rPr>
          <w:rFonts w:ascii="Times New Roman" w:eastAsia="Times New Roman" w:hAnsi="Times New Roman"/>
          <w:sz w:val="20"/>
          <w:szCs w:val="20"/>
          <w:lang w:bidi="ta-IN"/>
        </w:rPr>
      </w:pPr>
      <w:r>
        <w:rPr>
          <w:rFonts w:ascii="Times New Roman" w:eastAsia="Times New Roman" w:hAnsi="Times New Roman"/>
          <w:noProof/>
          <w:sz w:val="20"/>
          <w:szCs w:val="20"/>
          <w:lang w:bidi="ta-IN"/>
        </w:rPr>
        <w:drawing>
          <wp:inline distT="0" distB="0" distL="0" distR="0" wp14:anchorId="7E603299" wp14:editId="4B82226C">
            <wp:extent cx="2752090" cy="1457178"/>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2752090" cy="1457178"/>
                    </a:xfrm>
                    <a:prstGeom prst="rect">
                      <a:avLst/>
                    </a:prstGeom>
                    <a:noFill/>
                    <a:ln w="9525">
                      <a:noFill/>
                      <a:miter lim="800000"/>
                      <a:headEnd/>
                      <a:tailEnd/>
                    </a:ln>
                  </pic:spPr>
                </pic:pic>
              </a:graphicData>
            </a:graphic>
          </wp:inline>
        </w:drawing>
      </w:r>
    </w:p>
    <w:p w14:paraId="541710EC" w14:textId="77777777" w:rsidR="004F7E85" w:rsidRPr="00347198" w:rsidRDefault="004F7E85" w:rsidP="004F7E85">
      <w:pPr>
        <w:spacing w:before="100" w:beforeAutospacing="1" w:after="100" w:afterAutospacing="1" w:line="240" w:lineRule="auto"/>
        <w:jc w:val="center"/>
        <w:rPr>
          <w:rFonts w:ascii="Times New Roman" w:eastAsia="Times New Roman" w:hAnsi="Times New Roman"/>
          <w:bCs/>
          <w:sz w:val="20"/>
          <w:szCs w:val="20"/>
          <w:lang w:bidi="ta-IN"/>
        </w:rPr>
      </w:pPr>
      <w:r w:rsidRPr="00347198">
        <w:rPr>
          <w:rFonts w:ascii="Times New Roman" w:eastAsia="Times New Roman" w:hAnsi="Times New Roman"/>
          <w:bCs/>
          <w:sz w:val="20"/>
          <w:szCs w:val="20"/>
          <w:lang w:bidi="ta-IN"/>
        </w:rPr>
        <w:t>Fig</w:t>
      </w:r>
      <w:r w:rsidR="00CA71CF" w:rsidRPr="00347198">
        <w:rPr>
          <w:rFonts w:ascii="Times New Roman" w:eastAsia="Times New Roman" w:hAnsi="Times New Roman"/>
          <w:bCs/>
          <w:sz w:val="20"/>
          <w:szCs w:val="20"/>
          <w:lang w:bidi="ta-IN"/>
        </w:rPr>
        <w:t>ure 3</w:t>
      </w:r>
      <w:r w:rsidRPr="00347198">
        <w:rPr>
          <w:rFonts w:ascii="Times New Roman" w:eastAsia="Times New Roman" w:hAnsi="Times New Roman"/>
          <w:bCs/>
          <w:sz w:val="20"/>
          <w:szCs w:val="20"/>
          <w:lang w:bidi="ta-IN"/>
        </w:rPr>
        <w:t>: Generating tokens</w:t>
      </w:r>
    </w:p>
    <w:p w14:paraId="13F11C1B" w14:textId="77777777" w:rsidR="00E91233" w:rsidRDefault="00FE2312" w:rsidP="00FE2312">
      <w:pPr>
        <w:autoSpaceDE w:val="0"/>
        <w:autoSpaceDN w:val="0"/>
        <w:adjustRightInd w:val="0"/>
        <w:spacing w:after="0" w:line="240" w:lineRule="auto"/>
        <w:jc w:val="both"/>
        <w:rPr>
          <w:rFonts w:ascii="Times New Roman" w:hAnsi="Times New Roman"/>
          <w:sz w:val="20"/>
          <w:szCs w:val="20"/>
        </w:rPr>
      </w:pPr>
      <w:r>
        <w:rPr>
          <w:rFonts w:ascii="Times New Roman" w:hAnsi="Times New Roman"/>
          <w:sz w:val="20"/>
          <w:szCs w:val="20"/>
        </w:rPr>
        <w:t>. GENERATION WITH AN EXAMPLE</w:t>
      </w:r>
    </w:p>
    <w:p w14:paraId="23D000A4" w14:textId="77777777" w:rsidR="00FE2312" w:rsidRPr="00FE2312" w:rsidRDefault="00FE2312" w:rsidP="00FE2312">
      <w:pPr>
        <w:autoSpaceDE w:val="0"/>
        <w:autoSpaceDN w:val="0"/>
        <w:adjustRightInd w:val="0"/>
        <w:spacing w:after="0" w:line="240" w:lineRule="auto"/>
        <w:ind w:left="1080"/>
        <w:jc w:val="both"/>
        <w:rPr>
          <w:rFonts w:ascii="Times New Roman" w:eastAsia="Times New Roman" w:hAnsi="Times New Roman"/>
          <w:sz w:val="20"/>
          <w:szCs w:val="20"/>
        </w:rPr>
      </w:pPr>
    </w:p>
    <w:p w14:paraId="7DB55C54" w14:textId="77777777" w:rsidR="00E91233" w:rsidRPr="001D1FD5" w:rsidRDefault="00CB6F89">
      <w:pPr>
        <w:pStyle w:val="NormalWeb"/>
        <w:rPr>
          <w:sz w:val="20"/>
          <w:szCs w:val="20"/>
        </w:rPr>
      </w:pPr>
      <w:r w:rsidRPr="001D1FD5">
        <w:rPr>
          <w:sz w:val="20"/>
          <w:szCs w:val="20"/>
        </w:rPr>
        <w:t xml:space="preserve">The chatbot leverages generative techniques to create responses by constructing text token by token, ensuring that each word fits contextually within the response. For example, when addressing a legal query based on the </w:t>
      </w:r>
      <w:proofErr w:type="spellStart"/>
      <w:r w:rsidRPr="001D1FD5">
        <w:rPr>
          <w:sz w:val="20"/>
          <w:szCs w:val="20"/>
        </w:rPr>
        <w:t>Bharatiya</w:t>
      </w:r>
      <w:proofErr w:type="spellEnd"/>
      <w:r w:rsidRPr="001D1FD5">
        <w:rPr>
          <w:sz w:val="20"/>
          <w:szCs w:val="20"/>
        </w:rPr>
        <w:t xml:space="preserve"> Nyaya Sanhita, the process may unfold as follows:</w:t>
      </w:r>
    </w:p>
    <w:p w14:paraId="31A41108" w14:textId="77777777" w:rsidR="00E91233" w:rsidRPr="001D1FD5" w:rsidRDefault="00CB6F89">
      <w:pPr>
        <w:pStyle w:val="NormalWeb"/>
        <w:rPr>
          <w:sz w:val="20"/>
          <w:szCs w:val="20"/>
        </w:rPr>
      </w:pPr>
      <w:r w:rsidRPr="001D1FD5">
        <w:rPr>
          <w:sz w:val="20"/>
          <w:szCs w:val="20"/>
        </w:rPr>
        <w:t xml:space="preserve">Given the prompt "According to the </w:t>
      </w:r>
      <w:proofErr w:type="spellStart"/>
      <w:r w:rsidRPr="001D1FD5">
        <w:rPr>
          <w:sz w:val="20"/>
          <w:szCs w:val="20"/>
        </w:rPr>
        <w:t>Bharatiya</w:t>
      </w:r>
      <w:proofErr w:type="spellEnd"/>
      <w:r w:rsidRPr="001D1FD5">
        <w:rPr>
          <w:sz w:val="20"/>
          <w:szCs w:val="20"/>
        </w:rPr>
        <w:t xml:space="preserve"> Nyaya Sanhita, 2023, the law regarding...":</w:t>
      </w:r>
    </w:p>
    <w:tbl>
      <w:tblPr>
        <w:tblStyle w:val="TableGrid"/>
        <w:tblW w:w="0" w:type="auto"/>
        <w:tblLook w:val="04A0" w:firstRow="1" w:lastRow="0" w:firstColumn="1" w:lastColumn="0" w:noHBand="0" w:noVBand="1"/>
      </w:tblPr>
      <w:tblGrid>
        <w:gridCol w:w="2275"/>
        <w:gridCol w:w="2275"/>
      </w:tblGrid>
      <w:tr w:rsidR="00145457" w:rsidRPr="001D1FD5" w14:paraId="20A5B3DB" w14:textId="77777777" w:rsidTr="00145457">
        <w:tc>
          <w:tcPr>
            <w:tcW w:w="2275" w:type="dxa"/>
          </w:tcPr>
          <w:p w14:paraId="7E2E25F6" w14:textId="77777777" w:rsidR="00145457" w:rsidRPr="001D1FD5" w:rsidRDefault="003F50FF">
            <w:pPr>
              <w:autoSpaceDE w:val="0"/>
              <w:autoSpaceDN w:val="0"/>
              <w:adjustRightInd w:val="0"/>
              <w:spacing w:after="0" w:line="240" w:lineRule="auto"/>
              <w:jc w:val="both"/>
              <w:rPr>
                <w:rFonts w:ascii="Times New Roman" w:hAnsi="Times New Roman"/>
                <w:sz w:val="20"/>
                <w:szCs w:val="20"/>
              </w:rPr>
            </w:pPr>
            <w:r w:rsidRPr="001D1FD5">
              <w:rPr>
                <w:rFonts w:ascii="Times New Roman" w:hAnsi="Times New Roman"/>
                <w:sz w:val="20"/>
                <w:szCs w:val="20"/>
              </w:rPr>
              <w:t>Inputs</w:t>
            </w:r>
          </w:p>
        </w:tc>
        <w:tc>
          <w:tcPr>
            <w:tcW w:w="2275" w:type="dxa"/>
          </w:tcPr>
          <w:p w14:paraId="4B734833" w14:textId="77777777" w:rsidR="00145457" w:rsidRPr="001D1FD5" w:rsidRDefault="003F50FF">
            <w:pPr>
              <w:autoSpaceDE w:val="0"/>
              <w:autoSpaceDN w:val="0"/>
              <w:adjustRightInd w:val="0"/>
              <w:spacing w:after="0" w:line="240" w:lineRule="auto"/>
              <w:jc w:val="both"/>
              <w:rPr>
                <w:rFonts w:ascii="Times New Roman" w:hAnsi="Times New Roman"/>
                <w:sz w:val="20"/>
                <w:szCs w:val="20"/>
              </w:rPr>
            </w:pPr>
            <w:r w:rsidRPr="001D1FD5">
              <w:rPr>
                <w:rFonts w:ascii="Times New Roman" w:hAnsi="Times New Roman"/>
                <w:sz w:val="20"/>
                <w:szCs w:val="20"/>
              </w:rPr>
              <w:t>outputs</w:t>
            </w:r>
          </w:p>
        </w:tc>
      </w:tr>
      <w:tr w:rsidR="00145457" w:rsidRPr="001D1FD5" w14:paraId="3C854FEF" w14:textId="77777777" w:rsidTr="00145457">
        <w:tc>
          <w:tcPr>
            <w:tcW w:w="2275" w:type="dxa"/>
          </w:tcPr>
          <w:p w14:paraId="0FF19E8B" w14:textId="77777777" w:rsidR="00145457" w:rsidRPr="001D1FD5" w:rsidRDefault="003F50FF">
            <w:pPr>
              <w:autoSpaceDE w:val="0"/>
              <w:autoSpaceDN w:val="0"/>
              <w:adjustRightInd w:val="0"/>
              <w:spacing w:after="0" w:line="240" w:lineRule="auto"/>
              <w:jc w:val="both"/>
              <w:rPr>
                <w:rFonts w:ascii="Times New Roman" w:hAnsi="Times New Roman"/>
                <w:sz w:val="20"/>
                <w:szCs w:val="20"/>
              </w:rPr>
            </w:pPr>
            <w:r w:rsidRPr="001D1FD5">
              <w:rPr>
                <w:rFonts w:ascii="Times New Roman" w:hAnsi="Times New Roman"/>
                <w:sz w:val="20"/>
                <w:szCs w:val="20"/>
              </w:rPr>
              <w:t>What is the law regarding theft?</w:t>
            </w:r>
          </w:p>
        </w:tc>
        <w:tc>
          <w:tcPr>
            <w:tcW w:w="2275" w:type="dxa"/>
          </w:tcPr>
          <w:p w14:paraId="435C06FF" w14:textId="77777777" w:rsidR="00145457" w:rsidRPr="001D1FD5" w:rsidRDefault="003F50FF">
            <w:pPr>
              <w:autoSpaceDE w:val="0"/>
              <w:autoSpaceDN w:val="0"/>
              <w:adjustRightInd w:val="0"/>
              <w:spacing w:after="0" w:line="240" w:lineRule="auto"/>
              <w:jc w:val="both"/>
              <w:rPr>
                <w:rFonts w:ascii="Times New Roman" w:hAnsi="Times New Roman"/>
                <w:sz w:val="20"/>
                <w:szCs w:val="20"/>
              </w:rPr>
            </w:pPr>
            <w:r w:rsidRPr="001D1FD5">
              <w:rPr>
                <w:rFonts w:ascii="Times New Roman" w:hAnsi="Times New Roman"/>
                <w:sz w:val="20"/>
                <w:szCs w:val="20"/>
              </w:rPr>
              <w:t xml:space="preserve">The </w:t>
            </w:r>
            <w:proofErr w:type="spellStart"/>
            <w:r w:rsidRPr="001D1FD5">
              <w:rPr>
                <w:rFonts w:ascii="Times New Roman" w:hAnsi="Times New Roman"/>
                <w:sz w:val="20"/>
                <w:szCs w:val="20"/>
              </w:rPr>
              <w:t>Bharatiya</w:t>
            </w:r>
            <w:proofErr w:type="spellEnd"/>
            <w:r w:rsidRPr="001D1FD5">
              <w:rPr>
                <w:rFonts w:ascii="Times New Roman" w:hAnsi="Times New Roman"/>
                <w:sz w:val="20"/>
                <w:szCs w:val="20"/>
              </w:rPr>
              <w:t xml:space="preserve"> Nyaya Sanhita, 2023, classifies theft as an act of unlawfully taking someone else's property. It includes specific provisions for different forms of theft.</w:t>
            </w:r>
          </w:p>
        </w:tc>
      </w:tr>
      <w:tr w:rsidR="00145457" w:rsidRPr="001D1FD5" w14:paraId="5499C33A" w14:textId="77777777" w:rsidTr="00145457">
        <w:tc>
          <w:tcPr>
            <w:tcW w:w="2275" w:type="dxa"/>
          </w:tcPr>
          <w:p w14:paraId="615861DC" w14:textId="77777777" w:rsidR="00145457" w:rsidRPr="001D1FD5" w:rsidRDefault="00F96CFA">
            <w:pPr>
              <w:autoSpaceDE w:val="0"/>
              <w:autoSpaceDN w:val="0"/>
              <w:adjustRightInd w:val="0"/>
              <w:spacing w:after="0" w:line="240" w:lineRule="auto"/>
              <w:jc w:val="both"/>
              <w:rPr>
                <w:rFonts w:ascii="Times New Roman" w:hAnsi="Times New Roman"/>
                <w:sz w:val="20"/>
                <w:szCs w:val="20"/>
              </w:rPr>
            </w:pPr>
            <w:r w:rsidRPr="001D1FD5">
              <w:rPr>
                <w:rFonts w:ascii="Times New Roman" w:hAnsi="Times New Roman"/>
                <w:sz w:val="20"/>
                <w:szCs w:val="20"/>
              </w:rPr>
              <w:t>How is assault treated legally?</w:t>
            </w:r>
          </w:p>
        </w:tc>
        <w:tc>
          <w:tcPr>
            <w:tcW w:w="2275" w:type="dxa"/>
          </w:tcPr>
          <w:p w14:paraId="16AF0D31" w14:textId="77777777" w:rsidR="00145457" w:rsidRPr="001D1FD5" w:rsidRDefault="00F96CFA">
            <w:pPr>
              <w:autoSpaceDE w:val="0"/>
              <w:autoSpaceDN w:val="0"/>
              <w:adjustRightInd w:val="0"/>
              <w:spacing w:after="0" w:line="240" w:lineRule="auto"/>
              <w:jc w:val="both"/>
              <w:rPr>
                <w:rFonts w:ascii="Times New Roman" w:hAnsi="Times New Roman"/>
                <w:sz w:val="20"/>
                <w:szCs w:val="20"/>
              </w:rPr>
            </w:pPr>
            <w:r w:rsidRPr="001D1FD5">
              <w:rPr>
                <w:rFonts w:ascii="Times New Roman" w:hAnsi="Times New Roman"/>
                <w:sz w:val="20"/>
                <w:szCs w:val="20"/>
              </w:rPr>
              <w:t xml:space="preserve">The </w:t>
            </w:r>
            <w:proofErr w:type="spellStart"/>
            <w:r w:rsidRPr="001D1FD5">
              <w:rPr>
                <w:rFonts w:ascii="Times New Roman" w:hAnsi="Times New Roman"/>
                <w:sz w:val="20"/>
                <w:szCs w:val="20"/>
              </w:rPr>
              <w:t>Bharatiya</w:t>
            </w:r>
            <w:proofErr w:type="spellEnd"/>
            <w:r w:rsidRPr="001D1FD5">
              <w:rPr>
                <w:rFonts w:ascii="Times New Roman" w:hAnsi="Times New Roman"/>
                <w:sz w:val="20"/>
                <w:szCs w:val="20"/>
              </w:rPr>
              <w:t xml:space="preserve"> Nyaya Sanhita, 2023, defines assault as an intentional act that causes physical harm. The law outlines various penalties depending on the severity of the assault.</w:t>
            </w:r>
          </w:p>
        </w:tc>
      </w:tr>
      <w:tr w:rsidR="00145457" w:rsidRPr="001D1FD5" w14:paraId="0ADE2627" w14:textId="77777777" w:rsidTr="00145457">
        <w:tc>
          <w:tcPr>
            <w:tcW w:w="2275" w:type="dxa"/>
          </w:tcPr>
          <w:p w14:paraId="29E36B47" w14:textId="77777777" w:rsidR="00145457" w:rsidRPr="001D1FD5" w:rsidRDefault="00F96CFA">
            <w:pPr>
              <w:autoSpaceDE w:val="0"/>
              <w:autoSpaceDN w:val="0"/>
              <w:adjustRightInd w:val="0"/>
              <w:spacing w:after="0" w:line="240" w:lineRule="auto"/>
              <w:jc w:val="both"/>
              <w:rPr>
                <w:rFonts w:ascii="Times New Roman" w:hAnsi="Times New Roman"/>
                <w:sz w:val="20"/>
                <w:szCs w:val="20"/>
              </w:rPr>
            </w:pPr>
            <w:r w:rsidRPr="001D1FD5">
              <w:rPr>
                <w:rFonts w:ascii="Times New Roman" w:hAnsi="Times New Roman"/>
                <w:sz w:val="20"/>
                <w:szCs w:val="20"/>
              </w:rPr>
              <w:t>What is the punishment for fraud?</w:t>
            </w:r>
          </w:p>
        </w:tc>
        <w:tc>
          <w:tcPr>
            <w:tcW w:w="2275" w:type="dxa"/>
          </w:tcPr>
          <w:p w14:paraId="14974927" w14:textId="77777777" w:rsidR="00145457" w:rsidRPr="001D1FD5" w:rsidRDefault="00807366">
            <w:pPr>
              <w:autoSpaceDE w:val="0"/>
              <w:autoSpaceDN w:val="0"/>
              <w:adjustRightInd w:val="0"/>
              <w:spacing w:after="0" w:line="240" w:lineRule="auto"/>
              <w:jc w:val="both"/>
              <w:rPr>
                <w:rFonts w:ascii="Times New Roman" w:hAnsi="Times New Roman"/>
                <w:sz w:val="20"/>
                <w:szCs w:val="20"/>
              </w:rPr>
            </w:pPr>
            <w:r w:rsidRPr="001D1FD5">
              <w:rPr>
                <w:rFonts w:ascii="Times New Roman" w:hAnsi="Times New Roman"/>
                <w:sz w:val="20"/>
                <w:szCs w:val="20"/>
              </w:rPr>
              <w:t xml:space="preserve">Under the </w:t>
            </w:r>
            <w:proofErr w:type="spellStart"/>
            <w:r w:rsidRPr="001D1FD5">
              <w:rPr>
                <w:rFonts w:ascii="Times New Roman" w:hAnsi="Times New Roman"/>
                <w:sz w:val="20"/>
                <w:szCs w:val="20"/>
              </w:rPr>
              <w:t>Bharatiya</w:t>
            </w:r>
            <w:proofErr w:type="spellEnd"/>
            <w:r w:rsidRPr="001D1FD5">
              <w:rPr>
                <w:rFonts w:ascii="Times New Roman" w:hAnsi="Times New Roman"/>
                <w:sz w:val="20"/>
                <w:szCs w:val="20"/>
              </w:rPr>
              <w:t xml:space="preserve"> Nyaya Sanhita, 2023, fraud is punishable by imprisonment or fines. The severity of the punishment depends on the amount of fraud involved.</w:t>
            </w:r>
          </w:p>
        </w:tc>
      </w:tr>
      <w:tr w:rsidR="00145457" w:rsidRPr="001D1FD5" w14:paraId="30116105" w14:textId="77777777" w:rsidTr="00145457">
        <w:tc>
          <w:tcPr>
            <w:tcW w:w="2275" w:type="dxa"/>
          </w:tcPr>
          <w:p w14:paraId="076A5680" w14:textId="77777777" w:rsidR="00145457" w:rsidRPr="001D1FD5" w:rsidRDefault="00807366">
            <w:pPr>
              <w:autoSpaceDE w:val="0"/>
              <w:autoSpaceDN w:val="0"/>
              <w:adjustRightInd w:val="0"/>
              <w:spacing w:after="0" w:line="240" w:lineRule="auto"/>
              <w:jc w:val="both"/>
              <w:rPr>
                <w:rFonts w:ascii="Times New Roman" w:hAnsi="Times New Roman"/>
                <w:sz w:val="20"/>
                <w:szCs w:val="20"/>
              </w:rPr>
            </w:pPr>
            <w:r w:rsidRPr="001D1FD5">
              <w:rPr>
                <w:rFonts w:ascii="Times New Roman" w:hAnsi="Times New Roman"/>
                <w:sz w:val="20"/>
                <w:szCs w:val="20"/>
              </w:rPr>
              <w:t>Define the crime of trespassing.</w:t>
            </w:r>
          </w:p>
        </w:tc>
        <w:tc>
          <w:tcPr>
            <w:tcW w:w="2275" w:type="dxa"/>
          </w:tcPr>
          <w:p w14:paraId="1585260C" w14:textId="77777777" w:rsidR="00145457" w:rsidRPr="001D1FD5" w:rsidRDefault="00807366">
            <w:pPr>
              <w:autoSpaceDE w:val="0"/>
              <w:autoSpaceDN w:val="0"/>
              <w:adjustRightInd w:val="0"/>
              <w:spacing w:after="0" w:line="240" w:lineRule="auto"/>
              <w:jc w:val="both"/>
              <w:rPr>
                <w:rFonts w:ascii="Times New Roman" w:hAnsi="Times New Roman"/>
                <w:sz w:val="20"/>
                <w:szCs w:val="20"/>
              </w:rPr>
            </w:pPr>
            <w:r w:rsidRPr="001D1FD5">
              <w:rPr>
                <w:rFonts w:ascii="Times New Roman" w:hAnsi="Times New Roman"/>
                <w:sz w:val="20"/>
                <w:szCs w:val="20"/>
              </w:rPr>
              <w:t xml:space="preserve">Trespassing is defined as unauthorized entry onto someone else's property in the </w:t>
            </w:r>
            <w:proofErr w:type="spellStart"/>
            <w:r w:rsidRPr="001D1FD5">
              <w:rPr>
                <w:rFonts w:ascii="Times New Roman" w:hAnsi="Times New Roman"/>
                <w:sz w:val="20"/>
                <w:szCs w:val="20"/>
              </w:rPr>
              <w:t>Bharatiya</w:t>
            </w:r>
            <w:proofErr w:type="spellEnd"/>
            <w:r w:rsidRPr="001D1FD5">
              <w:rPr>
                <w:rFonts w:ascii="Times New Roman" w:hAnsi="Times New Roman"/>
                <w:sz w:val="20"/>
                <w:szCs w:val="20"/>
              </w:rPr>
              <w:t xml:space="preserve"> Nyaya Sanhita, 2023. The law imposes penalties ranging from fines to imprisonment.</w:t>
            </w:r>
          </w:p>
        </w:tc>
      </w:tr>
      <w:tr w:rsidR="00145457" w:rsidRPr="001D1FD5" w14:paraId="470524B0" w14:textId="77777777" w:rsidTr="00145457">
        <w:tc>
          <w:tcPr>
            <w:tcW w:w="2275" w:type="dxa"/>
          </w:tcPr>
          <w:p w14:paraId="25C3BB4F" w14:textId="77777777" w:rsidR="00145457" w:rsidRPr="001D1FD5" w:rsidRDefault="00374799">
            <w:pPr>
              <w:autoSpaceDE w:val="0"/>
              <w:autoSpaceDN w:val="0"/>
              <w:adjustRightInd w:val="0"/>
              <w:spacing w:after="0" w:line="240" w:lineRule="auto"/>
              <w:jc w:val="both"/>
              <w:rPr>
                <w:rFonts w:ascii="Times New Roman" w:hAnsi="Times New Roman"/>
                <w:sz w:val="20"/>
                <w:szCs w:val="20"/>
              </w:rPr>
            </w:pPr>
            <w:r w:rsidRPr="001D1FD5">
              <w:rPr>
                <w:rFonts w:ascii="Times New Roman" w:hAnsi="Times New Roman"/>
                <w:sz w:val="20"/>
                <w:szCs w:val="20"/>
              </w:rPr>
              <w:t>What are the rules for bail?</w:t>
            </w:r>
          </w:p>
        </w:tc>
        <w:tc>
          <w:tcPr>
            <w:tcW w:w="2275" w:type="dxa"/>
          </w:tcPr>
          <w:p w14:paraId="60F58BE8" w14:textId="77777777" w:rsidR="00145457" w:rsidRPr="001D1FD5" w:rsidRDefault="00374799">
            <w:pPr>
              <w:autoSpaceDE w:val="0"/>
              <w:autoSpaceDN w:val="0"/>
              <w:adjustRightInd w:val="0"/>
              <w:spacing w:after="0" w:line="240" w:lineRule="auto"/>
              <w:jc w:val="both"/>
              <w:rPr>
                <w:rFonts w:ascii="Times New Roman" w:hAnsi="Times New Roman"/>
                <w:sz w:val="20"/>
                <w:szCs w:val="20"/>
              </w:rPr>
            </w:pPr>
            <w:r w:rsidRPr="001D1FD5">
              <w:rPr>
                <w:rFonts w:ascii="Times New Roman" w:hAnsi="Times New Roman"/>
                <w:sz w:val="20"/>
                <w:szCs w:val="20"/>
              </w:rPr>
              <w:t xml:space="preserve">The </w:t>
            </w:r>
            <w:proofErr w:type="spellStart"/>
            <w:r w:rsidRPr="001D1FD5">
              <w:rPr>
                <w:rFonts w:ascii="Times New Roman" w:hAnsi="Times New Roman"/>
                <w:sz w:val="20"/>
                <w:szCs w:val="20"/>
              </w:rPr>
              <w:t>Bharatiya</w:t>
            </w:r>
            <w:proofErr w:type="spellEnd"/>
            <w:r w:rsidRPr="001D1FD5">
              <w:rPr>
                <w:rFonts w:ascii="Times New Roman" w:hAnsi="Times New Roman"/>
                <w:sz w:val="20"/>
                <w:szCs w:val="20"/>
              </w:rPr>
              <w:t xml:space="preserve"> Nyaya Sanhita, 2023, introduces updated rules for bail, focusing on ensuring that the accused is not a flight risk. These rules also take into account the nature of the offense.</w:t>
            </w:r>
          </w:p>
        </w:tc>
      </w:tr>
      <w:tr w:rsidR="00145457" w:rsidRPr="001D1FD5" w14:paraId="79AFA9AF" w14:textId="77777777" w:rsidTr="00145457">
        <w:tc>
          <w:tcPr>
            <w:tcW w:w="2275" w:type="dxa"/>
          </w:tcPr>
          <w:p w14:paraId="2B5D52E0" w14:textId="77777777" w:rsidR="00145457" w:rsidRPr="001D1FD5" w:rsidRDefault="00374799">
            <w:pPr>
              <w:autoSpaceDE w:val="0"/>
              <w:autoSpaceDN w:val="0"/>
              <w:adjustRightInd w:val="0"/>
              <w:spacing w:after="0" w:line="240" w:lineRule="auto"/>
              <w:jc w:val="both"/>
              <w:rPr>
                <w:rFonts w:ascii="Times New Roman" w:hAnsi="Times New Roman"/>
                <w:sz w:val="20"/>
                <w:szCs w:val="20"/>
              </w:rPr>
            </w:pPr>
            <w:r w:rsidRPr="001D1FD5">
              <w:rPr>
                <w:rFonts w:ascii="Times New Roman" w:hAnsi="Times New Roman"/>
                <w:sz w:val="20"/>
                <w:szCs w:val="20"/>
              </w:rPr>
              <w:t>Is there a change in the law regarding forgery?</w:t>
            </w:r>
          </w:p>
        </w:tc>
        <w:tc>
          <w:tcPr>
            <w:tcW w:w="2275" w:type="dxa"/>
          </w:tcPr>
          <w:p w14:paraId="3641142C" w14:textId="77777777" w:rsidR="00145457" w:rsidRPr="001D1FD5" w:rsidRDefault="005F1F44">
            <w:pPr>
              <w:autoSpaceDE w:val="0"/>
              <w:autoSpaceDN w:val="0"/>
              <w:adjustRightInd w:val="0"/>
              <w:spacing w:after="0" w:line="240" w:lineRule="auto"/>
              <w:jc w:val="both"/>
              <w:rPr>
                <w:rFonts w:ascii="Times New Roman" w:hAnsi="Times New Roman"/>
                <w:sz w:val="20"/>
                <w:szCs w:val="20"/>
              </w:rPr>
            </w:pPr>
            <w:r w:rsidRPr="001D1FD5">
              <w:rPr>
                <w:rFonts w:ascii="Times New Roman" w:hAnsi="Times New Roman"/>
                <w:sz w:val="20"/>
                <w:szCs w:val="20"/>
              </w:rPr>
              <w:t xml:space="preserve">The </w:t>
            </w:r>
            <w:proofErr w:type="spellStart"/>
            <w:r w:rsidRPr="001D1FD5">
              <w:rPr>
                <w:rFonts w:ascii="Times New Roman" w:hAnsi="Times New Roman"/>
                <w:sz w:val="20"/>
                <w:szCs w:val="20"/>
              </w:rPr>
              <w:t>Bharatiya</w:t>
            </w:r>
            <w:proofErr w:type="spellEnd"/>
            <w:r w:rsidRPr="001D1FD5">
              <w:rPr>
                <w:rFonts w:ascii="Times New Roman" w:hAnsi="Times New Roman"/>
                <w:sz w:val="20"/>
                <w:szCs w:val="20"/>
              </w:rPr>
              <w:t xml:space="preserve"> Nyaya Sanhita, 2023, includes new provisions for forgery, with stricter penalties for falsifying documents. The law aims to deter the creation and use of forged documents.</w:t>
            </w:r>
          </w:p>
        </w:tc>
      </w:tr>
      <w:tr w:rsidR="00145457" w:rsidRPr="001D1FD5" w14:paraId="2746DFE0" w14:textId="77777777" w:rsidTr="00145457">
        <w:tc>
          <w:tcPr>
            <w:tcW w:w="2275" w:type="dxa"/>
          </w:tcPr>
          <w:p w14:paraId="630D8646" w14:textId="77777777" w:rsidR="00145457" w:rsidRPr="001D1FD5" w:rsidRDefault="005F1F44">
            <w:pPr>
              <w:autoSpaceDE w:val="0"/>
              <w:autoSpaceDN w:val="0"/>
              <w:adjustRightInd w:val="0"/>
              <w:spacing w:after="0" w:line="240" w:lineRule="auto"/>
              <w:jc w:val="both"/>
              <w:rPr>
                <w:rFonts w:ascii="Times New Roman" w:hAnsi="Times New Roman"/>
                <w:sz w:val="20"/>
                <w:szCs w:val="20"/>
              </w:rPr>
            </w:pPr>
            <w:r w:rsidRPr="001D1FD5">
              <w:rPr>
                <w:rFonts w:ascii="Times New Roman" w:hAnsi="Times New Roman"/>
                <w:sz w:val="20"/>
                <w:szCs w:val="20"/>
              </w:rPr>
              <w:t>How are cybercrimes addressed legally?</w:t>
            </w:r>
          </w:p>
        </w:tc>
        <w:tc>
          <w:tcPr>
            <w:tcW w:w="2275" w:type="dxa"/>
          </w:tcPr>
          <w:p w14:paraId="18E51442" w14:textId="77777777" w:rsidR="00145457" w:rsidRPr="001D1FD5" w:rsidRDefault="005F1F44">
            <w:pPr>
              <w:autoSpaceDE w:val="0"/>
              <w:autoSpaceDN w:val="0"/>
              <w:adjustRightInd w:val="0"/>
              <w:spacing w:after="0" w:line="240" w:lineRule="auto"/>
              <w:jc w:val="both"/>
              <w:rPr>
                <w:rFonts w:ascii="Times New Roman" w:hAnsi="Times New Roman"/>
                <w:sz w:val="20"/>
                <w:szCs w:val="20"/>
              </w:rPr>
            </w:pPr>
            <w:r w:rsidRPr="001D1FD5">
              <w:rPr>
                <w:rFonts w:ascii="Times New Roman" w:hAnsi="Times New Roman"/>
                <w:sz w:val="20"/>
                <w:szCs w:val="20"/>
              </w:rPr>
              <w:t xml:space="preserve">Cybercrimes are addressed under the </w:t>
            </w:r>
            <w:proofErr w:type="spellStart"/>
            <w:r w:rsidRPr="001D1FD5">
              <w:rPr>
                <w:rFonts w:ascii="Times New Roman" w:hAnsi="Times New Roman"/>
                <w:sz w:val="20"/>
                <w:szCs w:val="20"/>
              </w:rPr>
              <w:t>Bharatiya</w:t>
            </w:r>
            <w:proofErr w:type="spellEnd"/>
            <w:r w:rsidRPr="001D1FD5">
              <w:rPr>
                <w:rFonts w:ascii="Times New Roman" w:hAnsi="Times New Roman"/>
                <w:sz w:val="20"/>
                <w:szCs w:val="20"/>
              </w:rPr>
              <w:t xml:space="preserve"> Nyaya Sanhita, 2023, with specific penalties for </w:t>
            </w:r>
            <w:r w:rsidRPr="001D1FD5">
              <w:rPr>
                <w:rFonts w:ascii="Times New Roman" w:hAnsi="Times New Roman"/>
                <w:sz w:val="20"/>
                <w:szCs w:val="20"/>
              </w:rPr>
              <w:lastRenderedPageBreak/>
              <w:t>hacking, data theft, and other digital offenses. The law ensures that cybercriminals are held accountable.</w:t>
            </w:r>
          </w:p>
        </w:tc>
      </w:tr>
      <w:tr w:rsidR="00145457" w:rsidRPr="001D1FD5" w14:paraId="0934A0D5" w14:textId="77777777" w:rsidTr="00145457">
        <w:tc>
          <w:tcPr>
            <w:tcW w:w="2275" w:type="dxa"/>
          </w:tcPr>
          <w:p w14:paraId="65075B2E" w14:textId="77777777" w:rsidR="00145457" w:rsidRPr="001D1FD5" w:rsidRDefault="00A259D4">
            <w:pPr>
              <w:autoSpaceDE w:val="0"/>
              <w:autoSpaceDN w:val="0"/>
              <w:adjustRightInd w:val="0"/>
              <w:spacing w:after="0" w:line="240" w:lineRule="auto"/>
              <w:jc w:val="both"/>
              <w:rPr>
                <w:rFonts w:ascii="Times New Roman" w:hAnsi="Times New Roman"/>
                <w:sz w:val="20"/>
                <w:szCs w:val="20"/>
              </w:rPr>
            </w:pPr>
            <w:r w:rsidRPr="001D1FD5">
              <w:rPr>
                <w:rFonts w:ascii="Times New Roman" w:hAnsi="Times New Roman"/>
                <w:sz w:val="20"/>
                <w:szCs w:val="20"/>
              </w:rPr>
              <w:lastRenderedPageBreak/>
              <w:t>What are the penalties for perjury?</w:t>
            </w:r>
          </w:p>
        </w:tc>
        <w:tc>
          <w:tcPr>
            <w:tcW w:w="2275" w:type="dxa"/>
          </w:tcPr>
          <w:p w14:paraId="6641E680" w14:textId="77777777" w:rsidR="00145457" w:rsidRPr="001D1FD5" w:rsidRDefault="00A259D4">
            <w:pPr>
              <w:autoSpaceDE w:val="0"/>
              <w:autoSpaceDN w:val="0"/>
              <w:adjustRightInd w:val="0"/>
              <w:spacing w:after="0" w:line="240" w:lineRule="auto"/>
              <w:jc w:val="both"/>
              <w:rPr>
                <w:rFonts w:ascii="Times New Roman" w:hAnsi="Times New Roman"/>
                <w:sz w:val="20"/>
                <w:szCs w:val="20"/>
              </w:rPr>
            </w:pPr>
            <w:r w:rsidRPr="001D1FD5">
              <w:rPr>
                <w:rFonts w:ascii="Times New Roman" w:hAnsi="Times New Roman"/>
                <w:sz w:val="20"/>
                <w:szCs w:val="20"/>
              </w:rPr>
              <w:t xml:space="preserve">Perjury, or lying under oath, is punishable under the </w:t>
            </w:r>
            <w:proofErr w:type="spellStart"/>
            <w:r w:rsidRPr="001D1FD5">
              <w:rPr>
                <w:rFonts w:ascii="Times New Roman" w:hAnsi="Times New Roman"/>
                <w:sz w:val="20"/>
                <w:szCs w:val="20"/>
              </w:rPr>
              <w:t>Bharatiya</w:t>
            </w:r>
            <w:proofErr w:type="spellEnd"/>
            <w:r w:rsidRPr="001D1FD5">
              <w:rPr>
                <w:rFonts w:ascii="Times New Roman" w:hAnsi="Times New Roman"/>
                <w:sz w:val="20"/>
                <w:szCs w:val="20"/>
              </w:rPr>
              <w:t xml:space="preserve"> Nyaya Sanhita, 2023. The penalties include fines and imprisonment, depending on the severity of the lie.</w:t>
            </w:r>
          </w:p>
        </w:tc>
      </w:tr>
    </w:tbl>
    <w:p w14:paraId="430AC72C" w14:textId="77777777" w:rsidR="00E91233" w:rsidRPr="001D1FD5" w:rsidRDefault="00E91233">
      <w:pPr>
        <w:autoSpaceDE w:val="0"/>
        <w:autoSpaceDN w:val="0"/>
        <w:adjustRightInd w:val="0"/>
        <w:spacing w:after="0" w:line="240" w:lineRule="auto"/>
        <w:jc w:val="both"/>
        <w:rPr>
          <w:rFonts w:ascii="Times New Roman" w:hAnsi="Times New Roman"/>
          <w:sz w:val="20"/>
          <w:szCs w:val="20"/>
        </w:rPr>
      </w:pPr>
    </w:p>
    <w:p w14:paraId="0F87BAE1" w14:textId="77777777" w:rsidR="00E91233" w:rsidRPr="001D1FD5" w:rsidRDefault="00CB6F89">
      <w:pPr>
        <w:pStyle w:val="Heading1"/>
        <w:numPr>
          <w:ilvl w:val="1"/>
          <w:numId w:val="4"/>
        </w:numPr>
        <w:jc w:val="left"/>
      </w:pPr>
      <w:r w:rsidRPr="001D1FD5">
        <w:t>CONCLUSION</w:t>
      </w:r>
    </w:p>
    <w:p w14:paraId="00E6159B" w14:textId="77777777" w:rsidR="00E54440" w:rsidRPr="00E54440" w:rsidRDefault="00E54440" w:rsidP="00E54440">
      <w:pPr>
        <w:tabs>
          <w:tab w:val="left" w:pos="720"/>
        </w:tabs>
        <w:autoSpaceDE w:val="0"/>
        <w:autoSpaceDN w:val="0"/>
        <w:adjustRightInd w:val="0"/>
        <w:spacing w:after="0" w:line="240" w:lineRule="auto"/>
        <w:jc w:val="both"/>
        <w:rPr>
          <w:rFonts w:ascii="Times New Roman" w:hAnsi="Times New Roman"/>
          <w:sz w:val="20"/>
          <w:szCs w:val="20"/>
        </w:rPr>
      </w:pPr>
      <w:r w:rsidRPr="00E54440">
        <w:rPr>
          <w:rFonts w:ascii="Times New Roman" w:hAnsi="Times New Roman"/>
          <w:sz w:val="20"/>
          <w:szCs w:val="20"/>
        </w:rPr>
        <w:t>Web Scraping for Legal Data Updates:</w:t>
      </w:r>
    </w:p>
    <w:p w14:paraId="15D79CF3" w14:textId="77777777" w:rsidR="00E54440" w:rsidRPr="00E54440" w:rsidRDefault="00E54440" w:rsidP="00E54440">
      <w:pPr>
        <w:tabs>
          <w:tab w:val="left" w:pos="720"/>
        </w:tabs>
        <w:autoSpaceDE w:val="0"/>
        <w:autoSpaceDN w:val="0"/>
        <w:adjustRightInd w:val="0"/>
        <w:spacing w:after="0" w:line="240" w:lineRule="auto"/>
        <w:jc w:val="both"/>
        <w:rPr>
          <w:rFonts w:ascii="Times New Roman" w:hAnsi="Times New Roman"/>
          <w:sz w:val="20"/>
          <w:szCs w:val="20"/>
        </w:rPr>
      </w:pPr>
      <w:r w:rsidRPr="00E54440">
        <w:rPr>
          <w:rFonts w:ascii="Times New Roman" w:hAnsi="Times New Roman"/>
          <w:sz w:val="20"/>
          <w:szCs w:val="20"/>
        </w:rPr>
        <w:t xml:space="preserve">The chatbot uses web scraping tools, such as Beautiful Soup and Selenium, to collect real-time legal updates from trusted sources like government portals (e.g., indiacode.nic.in) and legal news websites. The scraping process identifies and extracts relevant data, such as amendments and notifications, from structured elements like HTML tables and text. Scheduled </w:t>
      </w:r>
      <w:proofErr w:type="spellStart"/>
      <w:r w:rsidRPr="00E54440">
        <w:rPr>
          <w:rFonts w:ascii="Times New Roman" w:hAnsi="Times New Roman"/>
          <w:sz w:val="20"/>
          <w:szCs w:val="20"/>
        </w:rPr>
        <w:t>cron</w:t>
      </w:r>
      <w:proofErr w:type="spellEnd"/>
      <w:r w:rsidRPr="00E54440">
        <w:rPr>
          <w:rFonts w:ascii="Times New Roman" w:hAnsi="Times New Roman"/>
          <w:sz w:val="20"/>
          <w:szCs w:val="20"/>
        </w:rPr>
        <w:t xml:space="preserve"> jobs ensure periodic data retrieval. The extracted data is cleaned, categorized, and stored in a database, enabling the chatbot to deliver concise answers—typically 2-3 sentences—tailored to the user's query.</w:t>
      </w:r>
    </w:p>
    <w:p w14:paraId="0BACCE41" w14:textId="77777777" w:rsidR="00E54440" w:rsidRPr="00E54440" w:rsidRDefault="00E54440" w:rsidP="00E54440">
      <w:pPr>
        <w:tabs>
          <w:tab w:val="left" w:pos="720"/>
        </w:tabs>
        <w:autoSpaceDE w:val="0"/>
        <w:autoSpaceDN w:val="0"/>
        <w:adjustRightInd w:val="0"/>
        <w:spacing w:after="0" w:line="240" w:lineRule="auto"/>
        <w:jc w:val="both"/>
        <w:rPr>
          <w:rFonts w:ascii="Times New Roman" w:hAnsi="Times New Roman"/>
          <w:sz w:val="20"/>
          <w:szCs w:val="20"/>
        </w:rPr>
      </w:pPr>
    </w:p>
    <w:p w14:paraId="7F714686" w14:textId="77777777" w:rsidR="00E54440" w:rsidRPr="00E54440" w:rsidRDefault="00E54440" w:rsidP="00E54440">
      <w:pPr>
        <w:tabs>
          <w:tab w:val="left" w:pos="720"/>
        </w:tabs>
        <w:autoSpaceDE w:val="0"/>
        <w:autoSpaceDN w:val="0"/>
        <w:adjustRightInd w:val="0"/>
        <w:spacing w:after="0" w:line="240" w:lineRule="auto"/>
        <w:jc w:val="both"/>
        <w:rPr>
          <w:rFonts w:ascii="Times New Roman" w:hAnsi="Times New Roman"/>
          <w:sz w:val="20"/>
          <w:szCs w:val="20"/>
        </w:rPr>
      </w:pPr>
      <w:r w:rsidRPr="00E54440">
        <w:rPr>
          <w:rFonts w:ascii="Times New Roman" w:hAnsi="Times New Roman"/>
          <w:sz w:val="20"/>
          <w:szCs w:val="20"/>
        </w:rPr>
        <w:t>Word Count: 85 words.</w:t>
      </w:r>
    </w:p>
    <w:p w14:paraId="37AB8000" w14:textId="77777777" w:rsidR="00E54440" w:rsidRPr="00E54440" w:rsidRDefault="00E54440" w:rsidP="00E54440">
      <w:pPr>
        <w:tabs>
          <w:tab w:val="left" w:pos="720"/>
        </w:tabs>
        <w:autoSpaceDE w:val="0"/>
        <w:autoSpaceDN w:val="0"/>
        <w:adjustRightInd w:val="0"/>
        <w:spacing w:after="0" w:line="240" w:lineRule="auto"/>
        <w:jc w:val="both"/>
        <w:rPr>
          <w:rFonts w:ascii="Times New Roman" w:hAnsi="Times New Roman"/>
          <w:sz w:val="20"/>
          <w:szCs w:val="20"/>
        </w:rPr>
      </w:pPr>
    </w:p>
    <w:p w14:paraId="482716BB" w14:textId="495A3EDD" w:rsidR="00E54440" w:rsidRDefault="00E54440" w:rsidP="00E54440">
      <w:pPr>
        <w:tabs>
          <w:tab w:val="left" w:pos="720"/>
        </w:tabs>
        <w:autoSpaceDE w:val="0"/>
        <w:autoSpaceDN w:val="0"/>
        <w:adjustRightInd w:val="0"/>
        <w:spacing w:after="0" w:line="240" w:lineRule="auto"/>
        <w:jc w:val="both"/>
        <w:rPr>
          <w:rFonts w:ascii="Times New Roman" w:hAnsi="Times New Roman"/>
          <w:sz w:val="20"/>
          <w:szCs w:val="20"/>
        </w:rPr>
      </w:pPr>
      <w:r w:rsidRPr="00E54440">
        <w:rPr>
          <w:rFonts w:ascii="Times New Roman" w:hAnsi="Times New Roman"/>
          <w:sz w:val="20"/>
          <w:szCs w:val="20"/>
        </w:rPr>
        <w:t>This version balances technical detail with brevity, while focusing on the key aspects of how web scraping is implemented and how it impacts the chatbot's functionality. Let me know if you'd like further customization!</w:t>
      </w:r>
    </w:p>
    <w:p w14:paraId="1BCB50D3" w14:textId="77777777" w:rsidR="00021A89" w:rsidRDefault="00021A89" w:rsidP="00E54440">
      <w:pPr>
        <w:tabs>
          <w:tab w:val="left" w:pos="720"/>
        </w:tabs>
        <w:autoSpaceDE w:val="0"/>
        <w:autoSpaceDN w:val="0"/>
        <w:adjustRightInd w:val="0"/>
        <w:spacing w:after="0" w:line="240" w:lineRule="auto"/>
        <w:jc w:val="both"/>
        <w:rPr>
          <w:rFonts w:ascii="Times New Roman" w:hAnsi="Times New Roman"/>
          <w:sz w:val="20"/>
          <w:szCs w:val="20"/>
        </w:rPr>
      </w:pPr>
    </w:p>
    <w:p w14:paraId="57EC41D2" w14:textId="16E680CD" w:rsidR="00021A89" w:rsidRDefault="00021A89" w:rsidP="00021A89">
      <w:pPr>
        <w:tabs>
          <w:tab w:val="left" w:pos="720"/>
        </w:tabs>
        <w:autoSpaceDE w:val="0"/>
        <w:autoSpaceDN w:val="0"/>
        <w:adjustRightInd w:val="0"/>
        <w:spacing w:after="0" w:line="240" w:lineRule="auto"/>
        <w:jc w:val="both"/>
        <w:rPr>
          <w:rFonts w:ascii="Times New Roman" w:hAnsi="Times New Roman"/>
          <w:sz w:val="20"/>
          <w:szCs w:val="20"/>
        </w:rPr>
      </w:pPr>
      <w:r w:rsidRPr="00021A89">
        <w:rPr>
          <w:rFonts w:ascii="Times New Roman" w:hAnsi="Times New Roman"/>
          <w:sz w:val="20"/>
          <w:szCs w:val="20"/>
        </w:rPr>
        <w:t>Experimental Results</w:t>
      </w:r>
      <w:r>
        <w:rPr>
          <w:rFonts w:ascii="Times New Roman" w:hAnsi="Times New Roman"/>
          <w:sz w:val="20"/>
          <w:szCs w:val="20"/>
        </w:rPr>
        <w:t>:</w:t>
      </w:r>
    </w:p>
    <w:p w14:paraId="15E5DD56" w14:textId="77777777" w:rsidR="00021A89" w:rsidRPr="00021A89" w:rsidRDefault="00021A89" w:rsidP="00021A89">
      <w:pPr>
        <w:tabs>
          <w:tab w:val="left" w:pos="720"/>
        </w:tabs>
        <w:autoSpaceDE w:val="0"/>
        <w:autoSpaceDN w:val="0"/>
        <w:adjustRightInd w:val="0"/>
        <w:spacing w:after="0" w:line="240" w:lineRule="auto"/>
        <w:jc w:val="both"/>
        <w:rPr>
          <w:rFonts w:ascii="Times New Roman" w:hAnsi="Times New Roman"/>
          <w:sz w:val="20"/>
          <w:szCs w:val="20"/>
        </w:rPr>
      </w:pPr>
    </w:p>
    <w:p w14:paraId="1DA60BE7" w14:textId="77777777" w:rsidR="00021A89" w:rsidRPr="00021A89" w:rsidRDefault="00021A89" w:rsidP="00021A89">
      <w:pPr>
        <w:tabs>
          <w:tab w:val="left" w:pos="720"/>
        </w:tabs>
        <w:autoSpaceDE w:val="0"/>
        <w:autoSpaceDN w:val="0"/>
        <w:adjustRightInd w:val="0"/>
        <w:spacing w:after="0" w:line="240" w:lineRule="auto"/>
        <w:jc w:val="both"/>
        <w:rPr>
          <w:rFonts w:ascii="Times New Roman" w:hAnsi="Times New Roman"/>
          <w:sz w:val="20"/>
          <w:szCs w:val="20"/>
        </w:rPr>
      </w:pPr>
      <w:r w:rsidRPr="00021A89">
        <w:rPr>
          <w:rFonts w:ascii="Times New Roman" w:hAnsi="Times New Roman"/>
          <w:sz w:val="20"/>
          <w:szCs w:val="20"/>
        </w:rPr>
        <w:t>Real-Time Legal Updates via Web Scraping:</w:t>
      </w:r>
    </w:p>
    <w:p w14:paraId="2BB2F608" w14:textId="06236501" w:rsidR="00021A89" w:rsidRDefault="00021A89" w:rsidP="00021A89">
      <w:pPr>
        <w:tabs>
          <w:tab w:val="left" w:pos="720"/>
        </w:tabs>
        <w:autoSpaceDE w:val="0"/>
        <w:autoSpaceDN w:val="0"/>
        <w:adjustRightInd w:val="0"/>
        <w:spacing w:after="0" w:line="240" w:lineRule="auto"/>
        <w:jc w:val="both"/>
        <w:rPr>
          <w:rFonts w:ascii="Times New Roman" w:hAnsi="Times New Roman"/>
          <w:sz w:val="20"/>
          <w:szCs w:val="20"/>
        </w:rPr>
      </w:pPr>
      <w:r w:rsidRPr="00021A89">
        <w:rPr>
          <w:rFonts w:ascii="Times New Roman" w:hAnsi="Times New Roman"/>
          <w:sz w:val="20"/>
          <w:szCs w:val="20"/>
        </w:rPr>
        <w:t>Web scraping was evaluated for its ability to gather timely and relevant legal updates. Trusted sources like indiacode.nic.in and legal news websites were scraped, retrieving an average of 50-100 updates weekly, including amendments, new bills, and notifications. The data integration improved the chatbot’s response accuracy by 15% (measured by user satisfaction and query resolution rates). The chatbot also demonstrated the ability to generate concise responses within 2-3 sentences for most queries, highlighting the utility of real-time updates in maintaining relevance.</w:t>
      </w:r>
    </w:p>
    <w:p w14:paraId="21599498" w14:textId="77777777" w:rsidR="00E54440" w:rsidRDefault="00E54440" w:rsidP="00E54440">
      <w:pPr>
        <w:tabs>
          <w:tab w:val="left" w:pos="720"/>
        </w:tabs>
        <w:autoSpaceDE w:val="0"/>
        <w:autoSpaceDN w:val="0"/>
        <w:adjustRightInd w:val="0"/>
        <w:spacing w:after="0" w:line="240" w:lineRule="auto"/>
        <w:jc w:val="both"/>
        <w:rPr>
          <w:rFonts w:ascii="Times New Roman" w:hAnsi="Times New Roman"/>
          <w:sz w:val="20"/>
          <w:szCs w:val="20"/>
        </w:rPr>
      </w:pPr>
    </w:p>
    <w:p w14:paraId="7A105534" w14:textId="77777777" w:rsidR="00E54440" w:rsidRPr="00E54440" w:rsidRDefault="00E54440" w:rsidP="00E54440">
      <w:pPr>
        <w:tabs>
          <w:tab w:val="left" w:pos="720"/>
        </w:tabs>
        <w:autoSpaceDE w:val="0"/>
        <w:autoSpaceDN w:val="0"/>
        <w:adjustRightInd w:val="0"/>
        <w:spacing w:after="0" w:line="240" w:lineRule="auto"/>
        <w:jc w:val="both"/>
        <w:rPr>
          <w:rFonts w:ascii="Times New Roman" w:hAnsi="Times New Roman"/>
          <w:sz w:val="20"/>
          <w:szCs w:val="20"/>
        </w:rPr>
      </w:pPr>
    </w:p>
    <w:p w14:paraId="6518FFAF" w14:textId="126BAF0C" w:rsidR="00E91233" w:rsidRPr="00070DF3" w:rsidRDefault="00070DF3" w:rsidP="00070DF3">
      <w:pPr>
        <w:pStyle w:val="ListParagraph"/>
        <w:numPr>
          <w:ilvl w:val="1"/>
          <w:numId w:val="2"/>
        </w:numPr>
        <w:autoSpaceDE w:val="0"/>
        <w:autoSpaceDN w:val="0"/>
        <w:adjustRightInd w:val="0"/>
        <w:spacing w:after="0" w:line="240" w:lineRule="auto"/>
        <w:jc w:val="both"/>
        <w:rPr>
          <w:rFonts w:ascii="Times New Roman" w:hAnsi="Times New Roman"/>
          <w:sz w:val="20"/>
          <w:szCs w:val="20"/>
        </w:rPr>
      </w:pPr>
      <w:r>
        <w:rPr>
          <w:rFonts w:ascii="Times New Roman" w:hAnsi="Times New Roman"/>
          <w:sz w:val="20"/>
          <w:szCs w:val="20"/>
        </w:rPr>
        <w:t>CONCLUSION</w:t>
      </w:r>
    </w:p>
    <w:p w14:paraId="0B15D463" w14:textId="77777777" w:rsidR="00E91233" w:rsidRPr="001D1FD5" w:rsidRDefault="00CB6F89">
      <w:pPr>
        <w:spacing w:before="100" w:beforeAutospacing="1" w:after="100" w:afterAutospacing="1" w:line="240" w:lineRule="auto"/>
        <w:rPr>
          <w:rFonts w:ascii="Times New Roman" w:eastAsia="Times New Roman" w:hAnsi="Times New Roman"/>
          <w:sz w:val="20"/>
          <w:szCs w:val="20"/>
          <w:lang w:bidi="ta-IN"/>
        </w:rPr>
      </w:pPr>
      <w:r w:rsidRPr="001D1FD5">
        <w:rPr>
          <w:rFonts w:ascii="Times New Roman" w:eastAsia="Times New Roman" w:hAnsi="Times New Roman"/>
          <w:sz w:val="20"/>
          <w:szCs w:val="20"/>
          <w:lang w:bidi="ta-IN"/>
        </w:rPr>
        <w:t xml:space="preserve">In conclusion, this study illustrates the effectiveness of using Large Language Models (LLMs) like Llama-2 and Mistral-7B-Instruct-v0.1-GGUF for </w:t>
      </w:r>
      <w:r w:rsidRPr="001D1FD5">
        <w:rPr>
          <w:rFonts w:ascii="Times New Roman" w:eastAsia="Times New Roman" w:hAnsi="Times New Roman"/>
          <w:sz w:val="20"/>
          <w:szCs w:val="20"/>
          <w:lang w:bidi="ta-IN"/>
        </w:rPr>
        <w:t>enhancing chatbot capabilities in complex domains such as legal advisory and natural language processing. The integration of these models, along with Retrieval-Augmented Generation (RAG) frameworks, allows the chatbot to deliver accurate, context-aware, and empathetic responses. The model's ability to process and generate contextually relevant information from a structured database significantly improves user interaction and satisfaction.</w:t>
      </w:r>
    </w:p>
    <w:p w14:paraId="5F819E73" w14:textId="77777777" w:rsidR="00E91233" w:rsidRPr="001D1FD5" w:rsidRDefault="00CB6F89">
      <w:pPr>
        <w:spacing w:before="100" w:beforeAutospacing="1" w:after="100" w:afterAutospacing="1" w:line="240" w:lineRule="auto"/>
        <w:rPr>
          <w:rFonts w:ascii="Times New Roman" w:eastAsia="Times New Roman" w:hAnsi="Times New Roman"/>
          <w:sz w:val="20"/>
          <w:szCs w:val="20"/>
          <w:lang w:bidi="ta-IN"/>
        </w:rPr>
      </w:pPr>
      <w:r w:rsidRPr="001D1FD5">
        <w:rPr>
          <w:rFonts w:ascii="Times New Roman" w:eastAsia="Times New Roman" w:hAnsi="Times New Roman"/>
          <w:sz w:val="20"/>
          <w:szCs w:val="20"/>
          <w:lang w:bidi="ta-IN"/>
        </w:rPr>
        <w:t>The study's success highlights the potential of combining advanced LLMs with retrieval mechanisms for a wide range of applications beyond legal advice, such as personalized education, healthcare, and customer service. Additionally, the approach's adaptability makes it suitable for further enhancement, including expanding the database with more diverse datasets, optimizing response time, and integrating multilingual support.</w:t>
      </w:r>
    </w:p>
    <w:p w14:paraId="0AA87C5F" w14:textId="77777777" w:rsidR="00E91233" w:rsidRPr="001D1FD5" w:rsidRDefault="00CB6F89">
      <w:pPr>
        <w:spacing w:before="100" w:beforeAutospacing="1" w:after="100" w:afterAutospacing="1" w:line="240" w:lineRule="auto"/>
        <w:rPr>
          <w:rFonts w:ascii="Times New Roman" w:eastAsia="Times New Roman" w:hAnsi="Times New Roman"/>
          <w:sz w:val="20"/>
          <w:szCs w:val="20"/>
          <w:lang w:bidi="ta-IN"/>
        </w:rPr>
      </w:pPr>
      <w:r w:rsidRPr="001D1FD5">
        <w:rPr>
          <w:rFonts w:ascii="Times New Roman" w:eastAsia="Times New Roman" w:hAnsi="Times New Roman"/>
          <w:sz w:val="20"/>
          <w:szCs w:val="20"/>
          <w:lang w:bidi="ta-IN"/>
        </w:rPr>
        <w:t>Future work could explore the integration of real-time data retrieval from the web, enabling the chatbot to provide users with the most current and relevant information. Transitioning the system from a local environment to cloud-based infrastructure could also improve accessibility and scalability. The ability to tailor responses based on user-specific contexts and preferences points to a new era of AI-driven communication tools, setting a high standard for future developments in the field.</w:t>
      </w:r>
    </w:p>
    <w:p w14:paraId="7CB7ECC6" w14:textId="77777777" w:rsidR="00E91233" w:rsidRPr="001D1FD5" w:rsidRDefault="00CB6F89">
      <w:pPr>
        <w:spacing w:before="100" w:beforeAutospacing="1" w:after="100" w:afterAutospacing="1" w:line="240" w:lineRule="auto"/>
        <w:rPr>
          <w:rFonts w:ascii="Times New Roman" w:eastAsia="Times New Roman" w:hAnsi="Times New Roman"/>
          <w:sz w:val="20"/>
          <w:szCs w:val="20"/>
          <w:lang w:bidi="ta-IN"/>
        </w:rPr>
      </w:pPr>
      <w:r w:rsidRPr="001D1FD5">
        <w:rPr>
          <w:rFonts w:ascii="Times New Roman" w:eastAsia="Times New Roman" w:hAnsi="Times New Roman"/>
          <w:sz w:val="20"/>
          <w:szCs w:val="20"/>
          <w:lang w:bidi="ta-IN"/>
        </w:rPr>
        <w:t>The findings from this study confirm the viability of using LLMs for complex, domain-specific applications, demonstrating their potential to transform how information is delivered in highly specialized areas.</w:t>
      </w:r>
    </w:p>
    <w:p w14:paraId="370364D6" w14:textId="77777777" w:rsidR="00E91233" w:rsidRPr="001D1FD5" w:rsidRDefault="00CB6F89">
      <w:pPr>
        <w:spacing w:before="100" w:beforeAutospacing="1" w:after="100" w:afterAutospacing="1"/>
        <w:jc w:val="both"/>
        <w:rPr>
          <w:rFonts w:ascii="Times New Roman" w:eastAsia="Times New Roman" w:hAnsi="Times New Roman"/>
          <w:sz w:val="20"/>
          <w:szCs w:val="20"/>
          <w:lang w:eastAsia="en-IN"/>
        </w:rPr>
      </w:pPr>
      <w:r w:rsidRPr="001D1FD5">
        <w:rPr>
          <w:rFonts w:ascii="Times New Roman" w:hAnsi="Times New Roman"/>
          <w:sz w:val="20"/>
          <w:szCs w:val="20"/>
        </w:rPr>
        <w:t>REFERENCES</w:t>
      </w:r>
    </w:p>
    <w:p w14:paraId="184037CB" w14:textId="77777777" w:rsidR="00E91233" w:rsidRPr="001D1FD5" w:rsidRDefault="00CB6F89">
      <w:pPr>
        <w:pStyle w:val="NormalWeb"/>
        <w:rPr>
          <w:sz w:val="20"/>
          <w:szCs w:val="20"/>
        </w:rPr>
      </w:pPr>
      <w:r w:rsidRPr="001D1FD5">
        <w:rPr>
          <w:rFonts w:hAnsi="Symbol"/>
          <w:sz w:val="20"/>
          <w:szCs w:val="20"/>
        </w:rPr>
        <w:t></w:t>
      </w:r>
      <w:r w:rsidRPr="001D1FD5">
        <w:rPr>
          <w:sz w:val="20"/>
          <w:szCs w:val="20"/>
        </w:rPr>
        <w:t xml:space="preserve">  Meta AI. "Llama-2: Open Foundation and Fine-Tuned Chat Models." Available at: https://ai.meta.com/llama/ Accessed: August 14, 2024.</w:t>
      </w:r>
      <w:r w:rsidR="005A2BF4">
        <w:rPr>
          <w:sz w:val="20"/>
          <w:szCs w:val="20"/>
        </w:rPr>
        <w:t>[1]</w:t>
      </w:r>
    </w:p>
    <w:p w14:paraId="72A9163F" w14:textId="77777777" w:rsidR="00E91233" w:rsidRPr="001D1FD5" w:rsidRDefault="00CB6F89">
      <w:pPr>
        <w:pStyle w:val="NormalWeb"/>
        <w:rPr>
          <w:sz w:val="20"/>
          <w:szCs w:val="20"/>
        </w:rPr>
      </w:pPr>
      <w:r w:rsidRPr="001D1FD5">
        <w:rPr>
          <w:rFonts w:hAnsi="Symbol"/>
          <w:sz w:val="20"/>
          <w:szCs w:val="20"/>
        </w:rPr>
        <w:t></w:t>
      </w:r>
      <w:r w:rsidRPr="001D1FD5">
        <w:rPr>
          <w:sz w:val="20"/>
          <w:szCs w:val="20"/>
        </w:rPr>
        <w:t xml:space="preserve">  Vaswani, A., et al. "Attention is All You Need." </w:t>
      </w:r>
      <w:proofErr w:type="spellStart"/>
      <w:r w:rsidRPr="001D1FD5">
        <w:rPr>
          <w:sz w:val="20"/>
          <w:szCs w:val="20"/>
        </w:rPr>
        <w:t>NeurIPS</w:t>
      </w:r>
      <w:proofErr w:type="spellEnd"/>
      <w:r w:rsidRPr="001D1FD5">
        <w:rPr>
          <w:sz w:val="20"/>
          <w:szCs w:val="20"/>
        </w:rPr>
        <w:t xml:space="preserve">, 2017. Available at: </w:t>
      </w:r>
      <w:hyperlink r:id="rId15" w:tgtFrame="_new" w:history="1">
        <w:r w:rsidRPr="001D1FD5">
          <w:rPr>
            <w:rStyle w:val="Hyperlink"/>
            <w:sz w:val="20"/>
            <w:szCs w:val="20"/>
          </w:rPr>
          <w:t>https://arxiv.org/abs/1706.03762</w:t>
        </w:r>
      </w:hyperlink>
      <w:r w:rsidRPr="001D1FD5">
        <w:rPr>
          <w:sz w:val="20"/>
          <w:szCs w:val="20"/>
        </w:rPr>
        <w:t xml:space="preserve"> Accessed: August 14, 2024</w:t>
      </w:r>
      <w:r w:rsidR="005A2BF4">
        <w:rPr>
          <w:sz w:val="20"/>
          <w:szCs w:val="20"/>
        </w:rPr>
        <w:t>[2]</w:t>
      </w:r>
      <w:r w:rsidRPr="001D1FD5">
        <w:rPr>
          <w:sz w:val="20"/>
          <w:szCs w:val="20"/>
        </w:rPr>
        <w:t>.</w:t>
      </w:r>
    </w:p>
    <w:p w14:paraId="5BC7753B" w14:textId="77777777" w:rsidR="00E91233" w:rsidRPr="001D1FD5" w:rsidRDefault="00CB6F89">
      <w:pPr>
        <w:pStyle w:val="NormalWeb"/>
        <w:rPr>
          <w:sz w:val="20"/>
          <w:szCs w:val="20"/>
        </w:rPr>
      </w:pPr>
      <w:r w:rsidRPr="001D1FD5">
        <w:rPr>
          <w:rFonts w:hAnsi="Symbol"/>
          <w:sz w:val="20"/>
          <w:szCs w:val="20"/>
        </w:rPr>
        <w:t></w:t>
      </w:r>
      <w:proofErr w:type="spellStart"/>
      <w:r w:rsidRPr="001D1FD5">
        <w:rPr>
          <w:sz w:val="20"/>
          <w:szCs w:val="20"/>
        </w:rPr>
        <w:t>ChromaDB</w:t>
      </w:r>
      <w:proofErr w:type="spellEnd"/>
      <w:r w:rsidRPr="001D1FD5">
        <w:rPr>
          <w:sz w:val="20"/>
          <w:szCs w:val="20"/>
        </w:rPr>
        <w:t xml:space="preserve"> Documentation. "</w:t>
      </w:r>
      <w:proofErr w:type="spellStart"/>
      <w:r w:rsidRPr="001D1FD5">
        <w:rPr>
          <w:sz w:val="20"/>
          <w:szCs w:val="20"/>
        </w:rPr>
        <w:t>ChromaDB</w:t>
      </w:r>
      <w:proofErr w:type="spellEnd"/>
      <w:r w:rsidRPr="001D1FD5">
        <w:rPr>
          <w:sz w:val="20"/>
          <w:szCs w:val="20"/>
        </w:rPr>
        <w:t>: A vector database for embeddings." Available at: https://www.chromadb.com/docs Accessed: August 14, 2024.</w:t>
      </w:r>
    </w:p>
    <w:p w14:paraId="0DE94C80" w14:textId="77777777" w:rsidR="00E91233" w:rsidRPr="001D1FD5" w:rsidRDefault="00CB6F89">
      <w:pPr>
        <w:pStyle w:val="NormalWeb"/>
        <w:rPr>
          <w:sz w:val="20"/>
          <w:szCs w:val="20"/>
        </w:rPr>
      </w:pPr>
      <w:r w:rsidRPr="001D1FD5">
        <w:rPr>
          <w:rFonts w:hAnsi="Symbol"/>
          <w:sz w:val="20"/>
          <w:szCs w:val="20"/>
        </w:rPr>
        <w:t></w:t>
      </w:r>
      <w:proofErr w:type="spellStart"/>
      <w:r w:rsidRPr="001D1FD5">
        <w:rPr>
          <w:sz w:val="20"/>
          <w:szCs w:val="20"/>
        </w:rPr>
        <w:t>HuggingFace</w:t>
      </w:r>
      <w:proofErr w:type="spellEnd"/>
      <w:r w:rsidRPr="001D1FD5">
        <w:rPr>
          <w:sz w:val="20"/>
          <w:szCs w:val="20"/>
        </w:rPr>
        <w:t xml:space="preserve"> Community. "Mistral-7B-Instruct-v0.1-GGUF model." Available at: </w:t>
      </w:r>
      <w:r w:rsidRPr="001D1FD5">
        <w:rPr>
          <w:sz w:val="20"/>
          <w:szCs w:val="20"/>
        </w:rPr>
        <w:lastRenderedPageBreak/>
        <w:t>https://huggingface.co/mistral-7b-instruct Accessed: August 14, 2024.</w:t>
      </w:r>
    </w:p>
    <w:p w14:paraId="4A288BD6" w14:textId="77777777" w:rsidR="00E91233" w:rsidRPr="001D1FD5" w:rsidRDefault="00CB6F89">
      <w:pPr>
        <w:pStyle w:val="NormalWeb"/>
        <w:rPr>
          <w:sz w:val="20"/>
          <w:szCs w:val="20"/>
        </w:rPr>
      </w:pPr>
      <w:r w:rsidRPr="001D1FD5">
        <w:rPr>
          <w:rFonts w:hAnsi="Symbol"/>
          <w:sz w:val="20"/>
          <w:szCs w:val="20"/>
        </w:rPr>
        <w:t></w:t>
      </w:r>
      <w:r w:rsidRPr="001D1FD5">
        <w:rPr>
          <w:sz w:val="20"/>
          <w:szCs w:val="20"/>
        </w:rPr>
        <w:t xml:space="preserve">  MS MARCO Dataset. "Microsoft MARCO: A Large-Scale Dataset for Question Answering." Available at: </w:t>
      </w:r>
      <w:hyperlink r:id="rId16" w:tgtFrame="_new" w:history="1">
        <w:r w:rsidRPr="001D1FD5">
          <w:rPr>
            <w:rStyle w:val="Hyperlink"/>
            <w:sz w:val="20"/>
            <w:szCs w:val="20"/>
          </w:rPr>
          <w:t>https://microsoft.github.io/msmarco/</w:t>
        </w:r>
      </w:hyperlink>
      <w:r w:rsidRPr="001D1FD5">
        <w:rPr>
          <w:sz w:val="20"/>
          <w:szCs w:val="20"/>
        </w:rPr>
        <w:t xml:space="preserve"> Accessed: August 14, 2024.</w:t>
      </w:r>
    </w:p>
    <w:p w14:paraId="10897992" w14:textId="77777777" w:rsidR="00E91233" w:rsidRPr="001D1FD5" w:rsidRDefault="00CB6F89">
      <w:pPr>
        <w:pStyle w:val="NormalWeb"/>
        <w:rPr>
          <w:sz w:val="20"/>
          <w:szCs w:val="20"/>
        </w:rPr>
      </w:pPr>
      <w:r w:rsidRPr="001D1FD5">
        <w:rPr>
          <w:rFonts w:hAnsi="Symbol"/>
          <w:sz w:val="20"/>
          <w:szCs w:val="20"/>
        </w:rPr>
        <w:t></w:t>
      </w:r>
      <w:proofErr w:type="spellStart"/>
      <w:r w:rsidRPr="001D1FD5">
        <w:rPr>
          <w:sz w:val="20"/>
          <w:szCs w:val="20"/>
        </w:rPr>
        <w:t>LangChain</w:t>
      </w:r>
      <w:proofErr w:type="spellEnd"/>
      <w:r w:rsidRPr="001D1FD5">
        <w:rPr>
          <w:sz w:val="20"/>
          <w:szCs w:val="20"/>
        </w:rPr>
        <w:t xml:space="preserve"> Documentation. "</w:t>
      </w:r>
      <w:proofErr w:type="spellStart"/>
      <w:r w:rsidRPr="001D1FD5">
        <w:rPr>
          <w:sz w:val="20"/>
          <w:szCs w:val="20"/>
        </w:rPr>
        <w:t>LangChain</w:t>
      </w:r>
      <w:proofErr w:type="spellEnd"/>
      <w:r w:rsidRPr="001D1FD5">
        <w:rPr>
          <w:sz w:val="20"/>
          <w:szCs w:val="20"/>
        </w:rPr>
        <w:t xml:space="preserve">: Building Applications with LLMs Through Composability." Available at: </w:t>
      </w:r>
      <w:hyperlink r:id="rId17" w:tgtFrame="_new" w:history="1">
        <w:r w:rsidRPr="001D1FD5">
          <w:rPr>
            <w:rStyle w:val="Hyperlink"/>
            <w:sz w:val="20"/>
            <w:szCs w:val="20"/>
          </w:rPr>
          <w:t>https://langchain.readthedocs.io/en/latest/</w:t>
        </w:r>
      </w:hyperlink>
      <w:r w:rsidRPr="001D1FD5">
        <w:rPr>
          <w:sz w:val="20"/>
          <w:szCs w:val="20"/>
        </w:rPr>
        <w:t xml:space="preserve"> Accessed: August 14, 2024.</w:t>
      </w:r>
    </w:p>
    <w:p w14:paraId="05098DF1" w14:textId="77777777" w:rsidR="00E91233" w:rsidRPr="001D1FD5" w:rsidRDefault="00CB6F89">
      <w:pPr>
        <w:pStyle w:val="NormalWeb"/>
        <w:rPr>
          <w:sz w:val="20"/>
          <w:szCs w:val="20"/>
        </w:rPr>
      </w:pPr>
      <w:r w:rsidRPr="001D1FD5">
        <w:rPr>
          <w:rFonts w:hAnsi="Symbol"/>
          <w:sz w:val="20"/>
          <w:szCs w:val="20"/>
        </w:rPr>
        <w:t></w:t>
      </w:r>
      <w:proofErr w:type="spellStart"/>
      <w:r w:rsidRPr="001D1FD5">
        <w:rPr>
          <w:sz w:val="20"/>
          <w:szCs w:val="20"/>
        </w:rPr>
        <w:t>Bharatiya</w:t>
      </w:r>
      <w:proofErr w:type="spellEnd"/>
      <w:r w:rsidRPr="001D1FD5">
        <w:rPr>
          <w:sz w:val="20"/>
          <w:szCs w:val="20"/>
        </w:rPr>
        <w:t xml:space="preserve"> Nyaya Sanhita, 2023. "India's New Criminal Procedure Code." Available at: [URL based on source you referenced] Accessed: August 14, 2024</w:t>
      </w:r>
      <w:r w:rsidR="00B64C04">
        <w:rPr>
          <w:sz w:val="20"/>
          <w:szCs w:val="20"/>
        </w:rPr>
        <w:t>[3]</w:t>
      </w:r>
      <w:r w:rsidRPr="001D1FD5">
        <w:rPr>
          <w:sz w:val="20"/>
          <w:szCs w:val="20"/>
        </w:rPr>
        <w:t>.</w:t>
      </w:r>
    </w:p>
    <w:p w14:paraId="5A96F6FE" w14:textId="77777777" w:rsidR="00E91233" w:rsidRPr="001D1FD5" w:rsidRDefault="00CB6F89">
      <w:pPr>
        <w:pStyle w:val="NormalWeb"/>
        <w:rPr>
          <w:sz w:val="20"/>
          <w:szCs w:val="20"/>
        </w:rPr>
      </w:pPr>
      <w:r w:rsidRPr="001D1FD5">
        <w:rPr>
          <w:rFonts w:hAnsi="Symbol"/>
          <w:sz w:val="20"/>
          <w:szCs w:val="20"/>
        </w:rPr>
        <w:t></w:t>
      </w:r>
      <w:proofErr w:type="spellStart"/>
      <w:r w:rsidRPr="001D1FD5">
        <w:rPr>
          <w:sz w:val="20"/>
          <w:szCs w:val="20"/>
        </w:rPr>
        <w:t>Bharatiya</w:t>
      </w:r>
      <w:proofErr w:type="spellEnd"/>
      <w:r w:rsidRPr="001D1FD5">
        <w:rPr>
          <w:sz w:val="20"/>
          <w:szCs w:val="20"/>
        </w:rPr>
        <w:t xml:space="preserve"> Nagarik Suraksha Sanhita, 2023. "India's New Citizenship Security Code." Available at: [URL based on source you referenced] Accessed: August 14, 2024</w:t>
      </w:r>
      <w:r w:rsidR="00B64C04">
        <w:rPr>
          <w:sz w:val="20"/>
          <w:szCs w:val="20"/>
        </w:rPr>
        <w:t>[4].</w:t>
      </w:r>
    </w:p>
    <w:p w14:paraId="6C8E6110" w14:textId="77777777" w:rsidR="00E91233" w:rsidRPr="001D1FD5" w:rsidRDefault="00CB6F89">
      <w:pPr>
        <w:pStyle w:val="NormalWeb"/>
        <w:rPr>
          <w:sz w:val="20"/>
          <w:szCs w:val="20"/>
        </w:rPr>
      </w:pPr>
      <w:r w:rsidRPr="001D1FD5">
        <w:rPr>
          <w:rFonts w:hAnsi="Symbol"/>
          <w:sz w:val="20"/>
          <w:szCs w:val="20"/>
        </w:rPr>
        <w:t></w:t>
      </w:r>
      <w:proofErr w:type="spellStart"/>
      <w:r w:rsidRPr="001D1FD5">
        <w:rPr>
          <w:sz w:val="20"/>
          <w:szCs w:val="20"/>
        </w:rPr>
        <w:t>BharatiyaSakshya</w:t>
      </w:r>
      <w:proofErr w:type="spellEnd"/>
      <w:r w:rsidRPr="001D1FD5">
        <w:rPr>
          <w:sz w:val="20"/>
          <w:szCs w:val="20"/>
        </w:rPr>
        <w:t xml:space="preserve"> Bill, 2023. "India's New Evidence Law." Available at: [URL based on source you referenced] Accessed: August 14, 2024</w:t>
      </w:r>
      <w:r w:rsidR="00B64C04">
        <w:rPr>
          <w:sz w:val="20"/>
          <w:szCs w:val="20"/>
        </w:rPr>
        <w:t>[5].</w:t>
      </w:r>
    </w:p>
    <w:p w14:paraId="2D2E8725" w14:textId="77777777" w:rsidR="00E91233" w:rsidRPr="001D1FD5" w:rsidRDefault="00CB6F89">
      <w:pPr>
        <w:pStyle w:val="NormalWeb"/>
        <w:rPr>
          <w:sz w:val="20"/>
          <w:szCs w:val="20"/>
        </w:rPr>
      </w:pPr>
      <w:r w:rsidRPr="001D1FD5">
        <w:rPr>
          <w:rFonts w:hAnsi="Symbol"/>
          <w:sz w:val="20"/>
          <w:szCs w:val="20"/>
        </w:rPr>
        <w:t></w:t>
      </w:r>
      <w:r w:rsidRPr="001D1FD5">
        <w:rPr>
          <w:sz w:val="20"/>
          <w:szCs w:val="20"/>
        </w:rPr>
        <w:t xml:space="preserve">  Google Research. "</w:t>
      </w:r>
      <w:proofErr w:type="spellStart"/>
      <w:r w:rsidRPr="001D1FD5">
        <w:rPr>
          <w:sz w:val="20"/>
          <w:szCs w:val="20"/>
        </w:rPr>
        <w:t>Tacotron</w:t>
      </w:r>
      <w:proofErr w:type="spellEnd"/>
      <w:r w:rsidRPr="001D1FD5">
        <w:rPr>
          <w:sz w:val="20"/>
          <w:szCs w:val="20"/>
        </w:rPr>
        <w:t xml:space="preserve"> 2: Generating Human-like Speech from Text." Available at: </w:t>
      </w:r>
      <w:hyperlink r:id="rId18" w:tgtFrame="_new" w:history="1">
        <w:r w:rsidRPr="001D1FD5">
          <w:rPr>
            <w:rStyle w:val="Hyperlink"/>
            <w:sz w:val="20"/>
            <w:szCs w:val="20"/>
          </w:rPr>
          <w:t>https://google.github.io/tacotron/publications/tacotron2/index.html</w:t>
        </w:r>
      </w:hyperlink>
      <w:r w:rsidRPr="001D1FD5">
        <w:rPr>
          <w:sz w:val="20"/>
          <w:szCs w:val="20"/>
        </w:rPr>
        <w:t xml:space="preserve"> Accessed: August 14, 2024</w:t>
      </w:r>
      <w:r w:rsidR="00B64C04">
        <w:rPr>
          <w:sz w:val="20"/>
          <w:szCs w:val="20"/>
        </w:rPr>
        <w:t>[6].</w:t>
      </w:r>
    </w:p>
    <w:p w14:paraId="6D03524F" w14:textId="77777777" w:rsidR="00100ACE" w:rsidRPr="001D1FD5" w:rsidRDefault="00100ACE">
      <w:pPr>
        <w:pStyle w:val="NormalWeb"/>
        <w:rPr>
          <w:sz w:val="20"/>
          <w:szCs w:val="20"/>
        </w:rPr>
      </w:pPr>
    </w:p>
    <w:p w14:paraId="33797F8F" w14:textId="77777777" w:rsidR="00100ACE" w:rsidRPr="001D1FD5" w:rsidRDefault="00100ACE">
      <w:pPr>
        <w:pStyle w:val="NormalWeb"/>
        <w:rPr>
          <w:sz w:val="20"/>
          <w:szCs w:val="20"/>
        </w:rPr>
      </w:pPr>
    </w:p>
    <w:p w14:paraId="571F694A" w14:textId="77777777" w:rsidR="00100ACE" w:rsidRPr="001D1FD5" w:rsidRDefault="00100ACE">
      <w:pPr>
        <w:pStyle w:val="NormalWeb"/>
        <w:rPr>
          <w:sz w:val="20"/>
          <w:szCs w:val="20"/>
        </w:rPr>
      </w:pPr>
    </w:p>
    <w:p w14:paraId="6B171BA4" w14:textId="77777777" w:rsidR="00100ACE" w:rsidRPr="001D1FD5" w:rsidRDefault="00100ACE">
      <w:pPr>
        <w:pStyle w:val="NormalWeb"/>
        <w:rPr>
          <w:sz w:val="20"/>
          <w:szCs w:val="20"/>
        </w:rPr>
      </w:pPr>
    </w:p>
    <w:p w14:paraId="708C41A9" w14:textId="77777777" w:rsidR="00100ACE" w:rsidRPr="001D1FD5" w:rsidRDefault="00100ACE">
      <w:pPr>
        <w:pStyle w:val="NormalWeb"/>
        <w:rPr>
          <w:sz w:val="20"/>
          <w:szCs w:val="20"/>
        </w:rPr>
      </w:pPr>
    </w:p>
    <w:p w14:paraId="4FBFDD90" w14:textId="77777777" w:rsidR="00100ACE" w:rsidRPr="001D1FD5" w:rsidRDefault="00100ACE">
      <w:pPr>
        <w:pStyle w:val="NormalWeb"/>
        <w:rPr>
          <w:sz w:val="20"/>
          <w:szCs w:val="20"/>
        </w:rPr>
      </w:pPr>
    </w:p>
    <w:p w14:paraId="0EA3D02E" w14:textId="77777777" w:rsidR="00E91233" w:rsidRPr="001D1FD5" w:rsidRDefault="00E91233">
      <w:pPr>
        <w:rPr>
          <w:sz w:val="20"/>
          <w:szCs w:val="20"/>
        </w:rPr>
      </w:pPr>
    </w:p>
    <w:sectPr w:rsidR="00E91233" w:rsidRPr="001D1FD5" w:rsidSect="000F57B4">
      <w:footerReference w:type="default" r:id="rId19"/>
      <w:type w:val="continuous"/>
      <w:pgSz w:w="11909" w:h="16834"/>
      <w:pgMar w:top="1440" w:right="1440" w:bottom="1440" w:left="1440" w:header="540" w:footer="720" w:gutter="0"/>
      <w:pgNumType w:start="1"/>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B138C6" w14:textId="77777777" w:rsidR="002F6700" w:rsidRDefault="002F6700">
      <w:pPr>
        <w:spacing w:line="240" w:lineRule="auto"/>
      </w:pPr>
      <w:r>
        <w:separator/>
      </w:r>
    </w:p>
  </w:endnote>
  <w:endnote w:type="continuationSeparator" w:id="0">
    <w:p w14:paraId="35AF8D8F" w14:textId="77777777" w:rsidR="002F6700" w:rsidRDefault="002F6700">
      <w:pPr>
        <w:spacing w:line="240" w:lineRule="auto"/>
      </w:pPr>
      <w:r>
        <w:continuationSeparator/>
      </w:r>
    </w:p>
  </w:endnote>
  <w:endnote w:type="continuationNotice" w:id="1">
    <w:p w14:paraId="02653391" w14:textId="77777777" w:rsidR="002F6700" w:rsidRDefault="002F670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D159B8" w14:textId="77777777" w:rsidR="00E91233" w:rsidRDefault="00CB6F89">
    <w:pPr>
      <w:pStyle w:val="Footer"/>
      <w:jc w:val="center"/>
      <w:rPr>
        <w:rFonts w:ascii="Times New Roman" w:hAnsi="Times New Roman"/>
        <w:sz w:val="16"/>
      </w:rPr>
    </w:pPr>
    <w:r>
      <w:t>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0B848E" w14:textId="77777777" w:rsidR="00E91233" w:rsidRDefault="00000000">
    <w:pPr>
      <w:pStyle w:val="Footer"/>
      <w:jc w:val="center"/>
      <w:rPr>
        <w:rFonts w:ascii="Times New Roman" w:hAnsi="Times New Roman"/>
        <w:sz w:val="16"/>
      </w:rPr>
    </w:pPr>
    <w:r>
      <w:rPr>
        <w:rFonts w:ascii="Times New Roman" w:hAnsi="Times New Roman"/>
        <w:noProof/>
        <w:sz w:val="16"/>
      </w:rPr>
      <w:pict w14:anchorId="7F794269">
        <v:shapetype id="_x0000_t32" coordsize="21600,21600" o:spt="32" o:oned="t" path="m,l21600,21600e" filled="f">
          <v:path arrowok="t" fillok="f" o:connecttype="none"/>
          <o:lock v:ext="edit" shapetype="t"/>
        </v:shapetype>
        <v:shape id="Straight Arrow Connector 7" o:spid="_x0000_s1026" type="#_x0000_t32" style="position:absolute;left:0;text-align:left;margin-left:0;margin-top:-1.75pt;width:467.05pt;height:0;z-index:251658240;visibility:visible;mso-position-horizontal:center"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"/>
      </w:pict>
    </w:r>
  </w:p>
  <w:p w14:paraId="44E8FC19" w14:textId="77777777" w:rsidR="00E91233" w:rsidRDefault="00E91233">
    <w:pPr>
      <w:pStyle w:val="Footer"/>
      <w:jc w:val="center"/>
      <w:rPr>
        <w:rFonts w:ascii="Times New Roman" w:hAnsi="Times New Roman"/>
        <w:sz w:val="16"/>
      </w:rPr>
    </w:pPr>
  </w:p>
  <w:p w14:paraId="391C33FB" w14:textId="77777777" w:rsidR="00E91233" w:rsidRDefault="00CB6F89">
    <w:pPr>
      <w:pStyle w:val="Footer"/>
      <w:jc w:val="center"/>
      <w:rPr>
        <w:rFonts w:ascii="Times New Roman" w:hAnsi="Times New Roman"/>
        <w:sz w:val="16"/>
      </w:rPr>
    </w:pPr>
    <w:r>
      <w:rPr>
        <w:rFonts w:ascii="Times New Roman" w:hAnsi="Times New Roman"/>
        <w:sz w:val="16"/>
      </w:rPr>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72802616"/>
    </w:sdtPr>
    <w:sdtContent>
      <w:p w14:paraId="318CEA32" w14:textId="77777777" w:rsidR="00E91233" w:rsidRDefault="00CA590F">
        <w:pPr>
          <w:pStyle w:val="Footer"/>
          <w:jc w:val="center"/>
        </w:pPr>
        <w:r>
          <w:fldChar w:fldCharType="begin"/>
        </w:r>
        <w:r w:rsidR="00CB6F89">
          <w:instrText xml:space="preserve"> PAGE   \* MERGEFORMAT </w:instrText>
        </w:r>
        <w:r>
          <w:fldChar w:fldCharType="separate"/>
        </w:r>
        <w:r w:rsidR="00172E3A">
          <w:rPr>
            <w:noProof/>
          </w:rPr>
          <w:t>3</w:t>
        </w:r>
        <w:r>
          <w:fldChar w:fldCharType="end"/>
        </w:r>
      </w:p>
    </w:sdtContent>
  </w:sdt>
  <w:p w14:paraId="06014CF8" w14:textId="77777777" w:rsidR="00E91233" w:rsidRDefault="00E91233">
    <w:pPr>
      <w:pStyle w:val="Footer"/>
      <w:jc w:val="center"/>
      <w:rPr>
        <w:rFonts w:ascii="Times New Roman" w:hAnsi="Times New Roman"/>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E550DD" w14:textId="77777777" w:rsidR="002F6700" w:rsidRDefault="002F6700">
      <w:pPr>
        <w:spacing w:after="0"/>
      </w:pPr>
      <w:r>
        <w:separator/>
      </w:r>
    </w:p>
  </w:footnote>
  <w:footnote w:type="continuationSeparator" w:id="0">
    <w:p w14:paraId="4E3B58A3" w14:textId="77777777" w:rsidR="002F6700" w:rsidRDefault="002F6700">
      <w:pPr>
        <w:spacing w:after="0"/>
      </w:pPr>
      <w:r>
        <w:continuationSeparator/>
      </w:r>
    </w:p>
  </w:footnote>
  <w:footnote w:type="continuationNotice" w:id="1">
    <w:p w14:paraId="685A03BA" w14:textId="77777777" w:rsidR="002F6700" w:rsidRDefault="002F670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FFFFFFFB"/>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39646D76"/>
    <w:multiLevelType w:val="multilevel"/>
    <w:tmpl w:val="39646D76"/>
    <w:lvl w:ilvl="0">
      <w:start w:val="1"/>
      <w:numFmt w:val="decimal"/>
      <w:lvlText w:val="%1."/>
      <w:lvlJc w:val="left"/>
      <w:pPr>
        <w:tabs>
          <w:tab w:val="left" w:pos="720"/>
        </w:tabs>
        <w:ind w:left="720" w:hanging="360"/>
      </w:pPr>
    </w:lvl>
    <w:lvl w:ilvl="1">
      <w:start w:val="2"/>
      <w:numFmt w:val="upperRoman"/>
      <w:lvlText w:val="%2."/>
      <w:lvlJc w:val="left"/>
      <w:pPr>
        <w:ind w:left="1800" w:hanging="720"/>
      </w:pPr>
      <w:rPr>
        <w:rFonts w:hint="default"/>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15:restartNumberingAfterBreak="0">
    <w:nsid w:val="5F91111C"/>
    <w:multiLevelType w:val="multilevel"/>
    <w:tmpl w:val="5F91111C"/>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15:restartNumberingAfterBreak="0">
    <w:nsid w:val="7A8044E8"/>
    <w:multiLevelType w:val="multilevel"/>
    <w:tmpl w:val="7A8044E8"/>
    <w:lvl w:ilvl="0">
      <w:start w:val="1"/>
      <w:numFmt w:val="decimal"/>
      <w:lvlText w:val="%1."/>
      <w:lvlJc w:val="left"/>
      <w:pPr>
        <w:tabs>
          <w:tab w:val="left" w:pos="720"/>
        </w:tabs>
        <w:ind w:left="720" w:hanging="360"/>
      </w:pPr>
    </w:lvl>
    <w:lvl w:ilvl="1">
      <w:start w:val="6"/>
      <w:numFmt w:val="upperRoman"/>
      <w:lvlText w:val="%2."/>
      <w:lvlJc w:val="left"/>
      <w:pPr>
        <w:ind w:left="1800" w:hanging="720"/>
      </w:pPr>
      <w:rPr>
        <w:rFonts w:hint="default"/>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16cid:durableId="2115904001">
    <w:abstractNumId w:val="0"/>
  </w:num>
  <w:num w:numId="2" w16cid:durableId="1770657990">
    <w:abstractNumId w:val="1"/>
  </w:num>
  <w:num w:numId="3" w16cid:durableId="316611738">
    <w:abstractNumId w:val="2"/>
  </w:num>
  <w:num w:numId="4" w16cid:durableId="12685358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noPunctuationKerning/>
  <w:characterSpacingControl w:val="doNotCompress"/>
  <w:hdrShapeDefaults>
    <o:shapedefaults v:ext="edit" spidmax="2050"/>
    <o:shapelayout v:ext="edit">
      <o:idmap v:ext="edit" data="1"/>
      <o:rules v:ext="edit">
        <o:r id="V:Rule1" type="connector" idref="#Straight Arrow Connector 7"/>
      </o:rules>
    </o:shapelayout>
  </w:hdrShapeDefaults>
  <w:footnotePr>
    <w:footnote w:id="-1"/>
    <w:footnote w:id="0"/>
    <w:footnote w:id="1"/>
  </w:footnotePr>
  <w:endnotePr>
    <w:endnote w:id="-1"/>
    <w:endnote w:id="0"/>
    <w:endnote w:id="1"/>
  </w:endnotePr>
  <w:compat>
    <w:doNotExpandShiftReturn/>
    <w:useFELayout/>
    <w:compatSetting w:name="compatibilityMode" w:uri="http://schemas.microsoft.com/office/word" w:val="12"/>
    <w:compatSetting w:name="useWord2013TrackBottomHyphenation" w:uri="http://schemas.microsoft.com/office/word" w:val="1"/>
  </w:compat>
  <w:rsids>
    <w:rsidRoot w:val="00E368AA"/>
    <w:rsid w:val="00021A89"/>
    <w:rsid w:val="000365F0"/>
    <w:rsid w:val="00047FAE"/>
    <w:rsid w:val="00052E38"/>
    <w:rsid w:val="00070DF3"/>
    <w:rsid w:val="000D57D9"/>
    <w:rsid w:val="000D7106"/>
    <w:rsid w:val="000F5289"/>
    <w:rsid w:val="000F57B4"/>
    <w:rsid w:val="00100ACE"/>
    <w:rsid w:val="00103EB5"/>
    <w:rsid w:val="00104AE6"/>
    <w:rsid w:val="0011659C"/>
    <w:rsid w:val="0013304E"/>
    <w:rsid w:val="00145457"/>
    <w:rsid w:val="00147860"/>
    <w:rsid w:val="00172E3A"/>
    <w:rsid w:val="00180286"/>
    <w:rsid w:val="001A12C9"/>
    <w:rsid w:val="001B2AC4"/>
    <w:rsid w:val="001B4A0F"/>
    <w:rsid w:val="001D1FD5"/>
    <w:rsid w:val="001F6E81"/>
    <w:rsid w:val="0025432C"/>
    <w:rsid w:val="002772FE"/>
    <w:rsid w:val="0029107E"/>
    <w:rsid w:val="002964F1"/>
    <w:rsid w:val="002B1C4F"/>
    <w:rsid w:val="002C115B"/>
    <w:rsid w:val="002E07EF"/>
    <w:rsid w:val="002F6700"/>
    <w:rsid w:val="00306A92"/>
    <w:rsid w:val="00340A2B"/>
    <w:rsid w:val="00347198"/>
    <w:rsid w:val="00360B3C"/>
    <w:rsid w:val="00362C12"/>
    <w:rsid w:val="00367D56"/>
    <w:rsid w:val="00374799"/>
    <w:rsid w:val="00384935"/>
    <w:rsid w:val="00387010"/>
    <w:rsid w:val="00390A69"/>
    <w:rsid w:val="0039197D"/>
    <w:rsid w:val="003A186A"/>
    <w:rsid w:val="003A53B5"/>
    <w:rsid w:val="003B6CA9"/>
    <w:rsid w:val="003F3A7D"/>
    <w:rsid w:val="003F50EA"/>
    <w:rsid w:val="003F50FF"/>
    <w:rsid w:val="00424D84"/>
    <w:rsid w:val="00434B88"/>
    <w:rsid w:val="00446C2A"/>
    <w:rsid w:val="00453EA1"/>
    <w:rsid w:val="00466D1B"/>
    <w:rsid w:val="004A3834"/>
    <w:rsid w:val="004A441E"/>
    <w:rsid w:val="004C2492"/>
    <w:rsid w:val="004F7E85"/>
    <w:rsid w:val="00502CB6"/>
    <w:rsid w:val="005103C5"/>
    <w:rsid w:val="00564944"/>
    <w:rsid w:val="00586725"/>
    <w:rsid w:val="00591477"/>
    <w:rsid w:val="00593C6D"/>
    <w:rsid w:val="005A2BF4"/>
    <w:rsid w:val="005A3F9C"/>
    <w:rsid w:val="005B0223"/>
    <w:rsid w:val="005C4511"/>
    <w:rsid w:val="005F1F44"/>
    <w:rsid w:val="005F252B"/>
    <w:rsid w:val="006353F6"/>
    <w:rsid w:val="006805E4"/>
    <w:rsid w:val="006A2146"/>
    <w:rsid w:val="006F721C"/>
    <w:rsid w:val="00706A22"/>
    <w:rsid w:val="007215F5"/>
    <w:rsid w:val="007370E7"/>
    <w:rsid w:val="007504A1"/>
    <w:rsid w:val="00776514"/>
    <w:rsid w:val="007B186A"/>
    <w:rsid w:val="007D0337"/>
    <w:rsid w:val="007D0B39"/>
    <w:rsid w:val="007D7D6D"/>
    <w:rsid w:val="007F3C90"/>
    <w:rsid w:val="00807366"/>
    <w:rsid w:val="008402A2"/>
    <w:rsid w:val="00871E02"/>
    <w:rsid w:val="008755E6"/>
    <w:rsid w:val="0090374B"/>
    <w:rsid w:val="00911248"/>
    <w:rsid w:val="00921CDB"/>
    <w:rsid w:val="0092588F"/>
    <w:rsid w:val="0093420A"/>
    <w:rsid w:val="00953523"/>
    <w:rsid w:val="00955127"/>
    <w:rsid w:val="0096057A"/>
    <w:rsid w:val="00985A0C"/>
    <w:rsid w:val="009901E7"/>
    <w:rsid w:val="00992707"/>
    <w:rsid w:val="009D2813"/>
    <w:rsid w:val="009E57BD"/>
    <w:rsid w:val="009F6719"/>
    <w:rsid w:val="00A259D4"/>
    <w:rsid w:val="00AC0FF9"/>
    <w:rsid w:val="00AF32D1"/>
    <w:rsid w:val="00B00B62"/>
    <w:rsid w:val="00B43E33"/>
    <w:rsid w:val="00B64C04"/>
    <w:rsid w:val="00B867E2"/>
    <w:rsid w:val="00B915F5"/>
    <w:rsid w:val="00BB1142"/>
    <w:rsid w:val="00BB7C99"/>
    <w:rsid w:val="00C771F6"/>
    <w:rsid w:val="00C80DD4"/>
    <w:rsid w:val="00C96D3B"/>
    <w:rsid w:val="00CA4ADF"/>
    <w:rsid w:val="00CA590F"/>
    <w:rsid w:val="00CA71CF"/>
    <w:rsid w:val="00CB6F89"/>
    <w:rsid w:val="00CC6CF4"/>
    <w:rsid w:val="00D419F8"/>
    <w:rsid w:val="00D933E1"/>
    <w:rsid w:val="00DA25F2"/>
    <w:rsid w:val="00DB17A0"/>
    <w:rsid w:val="00DB3BF3"/>
    <w:rsid w:val="00DD3C71"/>
    <w:rsid w:val="00DE0D4B"/>
    <w:rsid w:val="00E01950"/>
    <w:rsid w:val="00E368AA"/>
    <w:rsid w:val="00E539E3"/>
    <w:rsid w:val="00E53A52"/>
    <w:rsid w:val="00E54440"/>
    <w:rsid w:val="00E91233"/>
    <w:rsid w:val="00ED1617"/>
    <w:rsid w:val="00EE1807"/>
    <w:rsid w:val="00F05F57"/>
    <w:rsid w:val="00F23F8E"/>
    <w:rsid w:val="00F41CC6"/>
    <w:rsid w:val="00F53E50"/>
    <w:rsid w:val="00F577B5"/>
    <w:rsid w:val="00F606B8"/>
    <w:rsid w:val="00F7264A"/>
    <w:rsid w:val="00F96579"/>
    <w:rsid w:val="00F96CFA"/>
    <w:rsid w:val="00FA0A10"/>
    <w:rsid w:val="00FA73CD"/>
    <w:rsid w:val="00FA7BEA"/>
    <w:rsid w:val="00FA7CF1"/>
    <w:rsid w:val="00FB3807"/>
    <w:rsid w:val="00FB4531"/>
    <w:rsid w:val="00FB5E00"/>
    <w:rsid w:val="00FB77F9"/>
    <w:rsid w:val="00FC2F96"/>
    <w:rsid w:val="00FC439F"/>
    <w:rsid w:val="00FE2312"/>
    <w:rsid w:val="00FE2D9A"/>
    <w:rsid w:val="11B80DF8"/>
    <w:rsid w:val="2974133F"/>
  </w:rsids>
  <m:mathPr>
    <m:mathFont m:val="Cambria Math"/>
    <m:brkBin m:val="before"/>
    <m:brkBinSub m:val="--"/>
    <m:smallFrac/>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27F441"/>
  <w15:docId w15:val="{58E340EB-9536-45A9-BDEC-6192D7D2D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4D84"/>
    <w:pPr>
      <w:spacing w:after="200" w:line="276" w:lineRule="auto"/>
    </w:pPr>
    <w:rPr>
      <w:rFonts w:ascii="Calibri" w:eastAsia="Calibri" w:hAnsi="Calibri"/>
      <w:b/>
      <w:i/>
      <w:sz w:val="0"/>
      <w:szCs w:val="22"/>
      <w:lang w:val="en-US" w:eastAsia="en-US"/>
    </w:rPr>
  </w:style>
  <w:style w:type="paragraph" w:styleId="Heading1">
    <w:name w:val="heading 1"/>
    <w:basedOn w:val="Normal"/>
    <w:next w:val="Normal"/>
    <w:link w:val="Heading1Char"/>
    <w:qFormat/>
    <w:rsid w:val="000F57B4"/>
    <w:pPr>
      <w:keepNext/>
      <w:numPr>
        <w:numId w:val="1"/>
      </w:numPr>
      <w:autoSpaceDE w:val="0"/>
      <w:autoSpaceDN w:val="0"/>
      <w:spacing w:before="240" w:after="80" w:line="240" w:lineRule="auto"/>
      <w:jc w:val="center"/>
      <w:outlineLvl w:val="0"/>
    </w:pPr>
    <w:rPr>
      <w:rFonts w:ascii="Times New Roman" w:eastAsia="PMingLiU" w:hAnsi="Times New Roman"/>
      <w:smallCaps/>
      <w:kern w:val="28"/>
      <w:szCs w:val="20"/>
    </w:rPr>
  </w:style>
  <w:style w:type="paragraph" w:styleId="Heading2">
    <w:name w:val="heading 2"/>
    <w:basedOn w:val="Normal"/>
    <w:next w:val="Normal"/>
    <w:link w:val="Heading2Char"/>
    <w:qFormat/>
    <w:rsid w:val="000F57B4"/>
    <w:pPr>
      <w:keepNext/>
      <w:numPr>
        <w:ilvl w:val="1"/>
        <w:numId w:val="1"/>
      </w:numPr>
      <w:autoSpaceDE w:val="0"/>
      <w:autoSpaceDN w:val="0"/>
      <w:spacing w:before="120" w:after="60" w:line="240" w:lineRule="auto"/>
      <w:ind w:left="144"/>
      <w:outlineLvl w:val="1"/>
    </w:pPr>
    <w:rPr>
      <w:rFonts w:ascii="Times New Roman" w:eastAsia="PMingLiU" w:hAnsi="Times New Roman"/>
      <w:iCs/>
      <w:sz w:val="20"/>
      <w:szCs w:val="20"/>
    </w:rPr>
  </w:style>
  <w:style w:type="paragraph" w:styleId="Heading3">
    <w:name w:val="heading 3"/>
    <w:basedOn w:val="Normal"/>
    <w:next w:val="Normal"/>
    <w:link w:val="Heading3Char"/>
    <w:qFormat/>
    <w:rsid w:val="000F57B4"/>
    <w:pPr>
      <w:keepNext/>
      <w:numPr>
        <w:ilvl w:val="2"/>
        <w:numId w:val="1"/>
      </w:numPr>
      <w:autoSpaceDE w:val="0"/>
      <w:autoSpaceDN w:val="0"/>
      <w:spacing w:after="0" w:line="240" w:lineRule="auto"/>
      <w:ind w:left="288"/>
      <w:outlineLvl w:val="2"/>
    </w:pPr>
    <w:rPr>
      <w:rFonts w:ascii="Times New Roman" w:eastAsia="PMingLiU" w:hAnsi="Times New Roman"/>
      <w:iCs/>
      <w:sz w:val="20"/>
      <w:szCs w:val="20"/>
    </w:rPr>
  </w:style>
  <w:style w:type="paragraph" w:styleId="Heading4">
    <w:name w:val="heading 4"/>
    <w:basedOn w:val="Normal"/>
    <w:next w:val="Normal"/>
    <w:link w:val="Heading4Char"/>
    <w:qFormat/>
    <w:rsid w:val="000F57B4"/>
    <w:pPr>
      <w:keepNext/>
      <w:numPr>
        <w:ilvl w:val="3"/>
        <w:numId w:val="1"/>
      </w:numPr>
      <w:autoSpaceDE w:val="0"/>
      <w:autoSpaceDN w:val="0"/>
      <w:spacing w:before="240" w:after="60" w:line="240" w:lineRule="auto"/>
      <w:outlineLvl w:val="3"/>
    </w:pPr>
    <w:rPr>
      <w:rFonts w:ascii="Times New Roman" w:eastAsia="PMingLiU" w:hAnsi="Times New Roman"/>
      <w:iCs/>
      <w:sz w:val="18"/>
      <w:szCs w:val="18"/>
    </w:rPr>
  </w:style>
  <w:style w:type="paragraph" w:styleId="Heading5">
    <w:name w:val="heading 5"/>
    <w:basedOn w:val="Normal"/>
    <w:next w:val="Normal"/>
    <w:link w:val="Heading5Char"/>
    <w:qFormat/>
    <w:rsid w:val="000F57B4"/>
    <w:pPr>
      <w:numPr>
        <w:ilvl w:val="4"/>
        <w:numId w:val="1"/>
      </w:numPr>
      <w:autoSpaceDE w:val="0"/>
      <w:autoSpaceDN w:val="0"/>
      <w:spacing w:before="240" w:after="60" w:line="240" w:lineRule="auto"/>
      <w:outlineLvl w:val="4"/>
    </w:pPr>
    <w:rPr>
      <w:rFonts w:ascii="Times New Roman" w:eastAsia="PMingLiU" w:hAnsi="Times New Roman"/>
      <w:sz w:val="18"/>
      <w:szCs w:val="18"/>
    </w:rPr>
  </w:style>
  <w:style w:type="paragraph" w:styleId="Heading6">
    <w:name w:val="heading 6"/>
    <w:basedOn w:val="Normal"/>
    <w:next w:val="Normal"/>
    <w:link w:val="Heading6Char"/>
    <w:qFormat/>
    <w:rsid w:val="000F57B4"/>
    <w:pPr>
      <w:numPr>
        <w:ilvl w:val="5"/>
        <w:numId w:val="1"/>
      </w:numPr>
      <w:autoSpaceDE w:val="0"/>
      <w:autoSpaceDN w:val="0"/>
      <w:spacing w:before="240" w:after="60" w:line="240" w:lineRule="auto"/>
      <w:outlineLvl w:val="5"/>
    </w:pPr>
    <w:rPr>
      <w:rFonts w:ascii="Times New Roman" w:eastAsia="PMingLiU" w:hAnsi="Times New Roman"/>
      <w:iCs/>
      <w:sz w:val="16"/>
      <w:szCs w:val="16"/>
    </w:rPr>
  </w:style>
  <w:style w:type="paragraph" w:styleId="Heading7">
    <w:name w:val="heading 7"/>
    <w:basedOn w:val="Normal"/>
    <w:next w:val="Normal"/>
    <w:link w:val="Heading7Char"/>
    <w:qFormat/>
    <w:rsid w:val="000F57B4"/>
    <w:pPr>
      <w:numPr>
        <w:ilvl w:val="6"/>
        <w:numId w:val="1"/>
      </w:numPr>
      <w:autoSpaceDE w:val="0"/>
      <w:autoSpaceDN w:val="0"/>
      <w:spacing w:before="240" w:after="60" w:line="240" w:lineRule="auto"/>
      <w:outlineLvl w:val="6"/>
    </w:pPr>
    <w:rPr>
      <w:rFonts w:ascii="Times New Roman" w:eastAsia="PMingLiU" w:hAnsi="Times New Roman"/>
      <w:sz w:val="16"/>
      <w:szCs w:val="16"/>
    </w:rPr>
  </w:style>
  <w:style w:type="paragraph" w:styleId="Heading8">
    <w:name w:val="heading 8"/>
    <w:basedOn w:val="Normal"/>
    <w:next w:val="Normal"/>
    <w:link w:val="Heading8Char"/>
    <w:qFormat/>
    <w:rsid w:val="000F57B4"/>
    <w:pPr>
      <w:numPr>
        <w:ilvl w:val="7"/>
        <w:numId w:val="1"/>
      </w:numPr>
      <w:autoSpaceDE w:val="0"/>
      <w:autoSpaceDN w:val="0"/>
      <w:spacing w:before="240" w:after="60" w:line="240" w:lineRule="auto"/>
      <w:outlineLvl w:val="7"/>
    </w:pPr>
    <w:rPr>
      <w:rFonts w:ascii="Times New Roman" w:eastAsia="PMingLiU" w:hAnsi="Times New Roman"/>
      <w:iCs/>
      <w:sz w:val="16"/>
      <w:szCs w:val="16"/>
    </w:rPr>
  </w:style>
  <w:style w:type="paragraph" w:styleId="Heading9">
    <w:name w:val="heading 9"/>
    <w:basedOn w:val="Normal"/>
    <w:next w:val="Normal"/>
    <w:link w:val="Heading9Char"/>
    <w:qFormat/>
    <w:rsid w:val="000F57B4"/>
    <w:pPr>
      <w:numPr>
        <w:ilvl w:val="8"/>
        <w:numId w:val="1"/>
      </w:numPr>
      <w:autoSpaceDE w:val="0"/>
      <w:autoSpaceDN w:val="0"/>
      <w:spacing w:before="240" w:after="60" w:line="240" w:lineRule="auto"/>
      <w:outlineLvl w:val="8"/>
    </w:pPr>
    <w:rPr>
      <w:rFonts w:ascii="Times New Roman" w:eastAsia="PMingLiU" w:hAnsi="Times New Roman"/>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sid w:val="000F57B4"/>
    <w:pPr>
      <w:spacing w:after="0" w:line="240" w:lineRule="auto"/>
    </w:pPr>
    <w:rPr>
      <w:rFonts w:ascii="Tahoma" w:hAnsi="Tahoma" w:cs="Tahoma"/>
      <w:sz w:val="16"/>
      <w:szCs w:val="16"/>
    </w:rPr>
  </w:style>
  <w:style w:type="paragraph" w:styleId="Footer">
    <w:name w:val="footer"/>
    <w:basedOn w:val="Normal"/>
    <w:link w:val="FooterChar"/>
    <w:uiPriority w:val="99"/>
    <w:unhideWhenUsed/>
    <w:qFormat/>
    <w:rsid w:val="000F57B4"/>
    <w:pPr>
      <w:tabs>
        <w:tab w:val="center" w:pos="4680"/>
        <w:tab w:val="right" w:pos="9360"/>
      </w:tabs>
      <w:spacing w:after="0" w:line="240" w:lineRule="auto"/>
    </w:pPr>
  </w:style>
  <w:style w:type="paragraph" w:styleId="Header">
    <w:name w:val="header"/>
    <w:basedOn w:val="Normal"/>
    <w:link w:val="HeaderChar"/>
    <w:uiPriority w:val="99"/>
    <w:unhideWhenUsed/>
    <w:qFormat/>
    <w:rsid w:val="000F57B4"/>
    <w:pPr>
      <w:tabs>
        <w:tab w:val="center" w:pos="4513"/>
        <w:tab w:val="right" w:pos="9026"/>
      </w:tabs>
      <w:spacing w:after="0" w:line="240" w:lineRule="auto"/>
    </w:pPr>
  </w:style>
  <w:style w:type="character" w:styleId="Hyperlink">
    <w:name w:val="Hyperlink"/>
    <w:basedOn w:val="DefaultParagraphFont"/>
    <w:uiPriority w:val="99"/>
    <w:unhideWhenUsed/>
    <w:qFormat/>
    <w:rsid w:val="000F57B4"/>
    <w:rPr>
      <w:color w:val="0000FF"/>
      <w:u w:val="single"/>
    </w:rPr>
  </w:style>
  <w:style w:type="paragraph" w:styleId="NormalWeb">
    <w:name w:val="Normal (Web)"/>
    <w:basedOn w:val="Normal"/>
    <w:uiPriority w:val="99"/>
    <w:unhideWhenUsed/>
    <w:qFormat/>
    <w:rsid w:val="000F57B4"/>
    <w:rPr>
      <w:rFonts w:ascii="Times New Roman" w:hAnsi="Times New Roman"/>
      <w:sz w:val="24"/>
      <w:szCs w:val="24"/>
    </w:rPr>
  </w:style>
  <w:style w:type="character" w:styleId="Strong">
    <w:name w:val="Strong"/>
    <w:uiPriority w:val="22"/>
    <w:qFormat/>
    <w:rsid w:val="000F57B4"/>
    <w:rPr>
      <w:b/>
      <w:bCs/>
    </w:rPr>
  </w:style>
  <w:style w:type="character" w:customStyle="1" w:styleId="Heading1Char">
    <w:name w:val="Heading 1 Char"/>
    <w:basedOn w:val="DefaultParagraphFont"/>
    <w:link w:val="Heading1"/>
    <w:qFormat/>
    <w:rsid w:val="000F57B4"/>
    <w:rPr>
      <w:rFonts w:ascii="Times New Roman" w:eastAsia="PMingLiU" w:hAnsi="Times New Roman" w:cs="Times New Roman"/>
      <w:smallCaps/>
      <w:kern w:val="28"/>
      <w:sz w:val="20"/>
      <w:szCs w:val="20"/>
      <w:lang w:val="en-US"/>
    </w:rPr>
  </w:style>
  <w:style w:type="character" w:customStyle="1" w:styleId="Heading2Char">
    <w:name w:val="Heading 2 Char"/>
    <w:basedOn w:val="DefaultParagraphFont"/>
    <w:link w:val="Heading2"/>
    <w:qFormat/>
    <w:rsid w:val="000F57B4"/>
    <w:rPr>
      <w:rFonts w:ascii="Times New Roman" w:eastAsia="PMingLiU" w:hAnsi="Times New Roman" w:cs="Times New Roman"/>
      <w:i/>
      <w:iCs/>
      <w:sz w:val="20"/>
      <w:szCs w:val="20"/>
      <w:lang w:val="en-US"/>
    </w:rPr>
  </w:style>
  <w:style w:type="character" w:customStyle="1" w:styleId="Heading3Char">
    <w:name w:val="Heading 3 Char"/>
    <w:basedOn w:val="DefaultParagraphFont"/>
    <w:link w:val="Heading3"/>
    <w:qFormat/>
    <w:rsid w:val="000F57B4"/>
    <w:rPr>
      <w:rFonts w:ascii="Times New Roman" w:eastAsia="PMingLiU" w:hAnsi="Times New Roman" w:cs="Times New Roman"/>
      <w:i/>
      <w:iCs/>
      <w:sz w:val="20"/>
      <w:szCs w:val="20"/>
      <w:lang w:val="en-US"/>
    </w:rPr>
  </w:style>
  <w:style w:type="character" w:customStyle="1" w:styleId="Heading4Char">
    <w:name w:val="Heading 4 Char"/>
    <w:basedOn w:val="DefaultParagraphFont"/>
    <w:link w:val="Heading4"/>
    <w:qFormat/>
    <w:rsid w:val="000F57B4"/>
    <w:rPr>
      <w:rFonts w:ascii="Times New Roman" w:eastAsia="PMingLiU" w:hAnsi="Times New Roman" w:cs="Times New Roman"/>
      <w:i/>
      <w:iCs/>
      <w:sz w:val="18"/>
      <w:szCs w:val="18"/>
      <w:lang w:val="en-US"/>
    </w:rPr>
  </w:style>
  <w:style w:type="character" w:customStyle="1" w:styleId="Heading5Char">
    <w:name w:val="Heading 5 Char"/>
    <w:basedOn w:val="DefaultParagraphFont"/>
    <w:link w:val="Heading5"/>
    <w:qFormat/>
    <w:rsid w:val="000F57B4"/>
    <w:rPr>
      <w:rFonts w:ascii="Times New Roman" w:eastAsia="PMingLiU" w:hAnsi="Times New Roman" w:cs="Times New Roman"/>
      <w:sz w:val="18"/>
      <w:szCs w:val="18"/>
      <w:lang w:val="en-US"/>
    </w:rPr>
  </w:style>
  <w:style w:type="character" w:customStyle="1" w:styleId="Heading6Char">
    <w:name w:val="Heading 6 Char"/>
    <w:basedOn w:val="DefaultParagraphFont"/>
    <w:link w:val="Heading6"/>
    <w:qFormat/>
    <w:rsid w:val="000F57B4"/>
    <w:rPr>
      <w:rFonts w:ascii="Times New Roman" w:eastAsia="PMingLiU" w:hAnsi="Times New Roman" w:cs="Times New Roman"/>
      <w:i/>
      <w:iCs/>
      <w:sz w:val="16"/>
      <w:szCs w:val="16"/>
      <w:lang w:val="en-US"/>
    </w:rPr>
  </w:style>
  <w:style w:type="character" w:customStyle="1" w:styleId="Heading7Char">
    <w:name w:val="Heading 7 Char"/>
    <w:basedOn w:val="DefaultParagraphFont"/>
    <w:link w:val="Heading7"/>
    <w:qFormat/>
    <w:rsid w:val="000F57B4"/>
    <w:rPr>
      <w:rFonts w:ascii="Times New Roman" w:eastAsia="PMingLiU" w:hAnsi="Times New Roman" w:cs="Times New Roman"/>
      <w:sz w:val="16"/>
      <w:szCs w:val="16"/>
      <w:lang w:val="en-US"/>
    </w:rPr>
  </w:style>
  <w:style w:type="character" w:customStyle="1" w:styleId="Heading8Char">
    <w:name w:val="Heading 8 Char"/>
    <w:basedOn w:val="DefaultParagraphFont"/>
    <w:link w:val="Heading8"/>
    <w:qFormat/>
    <w:rsid w:val="000F57B4"/>
    <w:rPr>
      <w:rFonts w:ascii="Times New Roman" w:eastAsia="PMingLiU" w:hAnsi="Times New Roman" w:cs="Times New Roman"/>
      <w:i/>
      <w:iCs/>
      <w:sz w:val="16"/>
      <w:szCs w:val="16"/>
      <w:lang w:val="en-US"/>
    </w:rPr>
  </w:style>
  <w:style w:type="character" w:customStyle="1" w:styleId="Heading9Char">
    <w:name w:val="Heading 9 Char"/>
    <w:basedOn w:val="DefaultParagraphFont"/>
    <w:link w:val="Heading9"/>
    <w:qFormat/>
    <w:rsid w:val="000F57B4"/>
    <w:rPr>
      <w:rFonts w:ascii="Times New Roman" w:eastAsia="PMingLiU" w:hAnsi="Times New Roman" w:cs="Times New Roman"/>
      <w:sz w:val="16"/>
      <w:szCs w:val="16"/>
      <w:lang w:val="en-US"/>
    </w:rPr>
  </w:style>
  <w:style w:type="paragraph" w:styleId="ListParagraph">
    <w:name w:val="List Paragraph"/>
    <w:basedOn w:val="Normal"/>
    <w:uiPriority w:val="34"/>
    <w:qFormat/>
    <w:rsid w:val="000F57B4"/>
    <w:pPr>
      <w:ind w:left="720"/>
      <w:contextualSpacing/>
    </w:pPr>
  </w:style>
  <w:style w:type="character" w:customStyle="1" w:styleId="FooterChar">
    <w:name w:val="Footer Char"/>
    <w:basedOn w:val="DefaultParagraphFont"/>
    <w:link w:val="Footer"/>
    <w:uiPriority w:val="99"/>
    <w:qFormat/>
    <w:rsid w:val="000F57B4"/>
    <w:rPr>
      <w:rFonts w:ascii="Calibri" w:eastAsia="Calibri" w:hAnsi="Calibri" w:cs="Times New Roman"/>
      <w:lang w:val="en-US"/>
    </w:rPr>
  </w:style>
  <w:style w:type="paragraph" w:customStyle="1" w:styleId="Authors">
    <w:name w:val="Authors"/>
    <w:basedOn w:val="Normal"/>
    <w:next w:val="Normal"/>
    <w:qFormat/>
    <w:rsid w:val="000F57B4"/>
    <w:pPr>
      <w:framePr w:w="9072" w:hSpace="187" w:vSpace="187" w:wrap="notBeside" w:vAnchor="text" w:hAnchor="page" w:xAlign="center" w:y="1"/>
      <w:autoSpaceDE w:val="0"/>
      <w:autoSpaceDN w:val="0"/>
      <w:spacing w:after="320" w:line="240" w:lineRule="auto"/>
      <w:jc w:val="center"/>
    </w:pPr>
    <w:rPr>
      <w:rFonts w:ascii="Times New Roman" w:eastAsia="PMingLiU" w:hAnsi="Times New Roman"/>
    </w:rPr>
  </w:style>
  <w:style w:type="character" w:customStyle="1" w:styleId="katex-mathml">
    <w:name w:val="katex-mathml"/>
    <w:basedOn w:val="DefaultParagraphFont"/>
    <w:qFormat/>
    <w:rsid w:val="000F57B4"/>
  </w:style>
  <w:style w:type="character" w:customStyle="1" w:styleId="vlist-s">
    <w:name w:val="vlist-s"/>
    <w:basedOn w:val="DefaultParagraphFont"/>
    <w:qFormat/>
    <w:rsid w:val="000F57B4"/>
  </w:style>
  <w:style w:type="character" w:customStyle="1" w:styleId="HeaderChar">
    <w:name w:val="Header Char"/>
    <w:basedOn w:val="DefaultParagraphFont"/>
    <w:link w:val="Header"/>
    <w:uiPriority w:val="99"/>
    <w:qFormat/>
    <w:rsid w:val="000F57B4"/>
    <w:rPr>
      <w:rFonts w:ascii="Calibri" w:eastAsia="Calibri" w:hAnsi="Calibri" w:cs="Times New Roman"/>
      <w:lang w:val="en-US"/>
    </w:rPr>
  </w:style>
  <w:style w:type="character" w:customStyle="1" w:styleId="BalloonTextChar">
    <w:name w:val="Balloon Text Char"/>
    <w:basedOn w:val="DefaultParagraphFont"/>
    <w:link w:val="BalloonText"/>
    <w:uiPriority w:val="99"/>
    <w:semiHidden/>
    <w:qFormat/>
    <w:rsid w:val="000F57B4"/>
    <w:rPr>
      <w:rFonts w:ascii="Tahoma" w:eastAsia="Calibri" w:hAnsi="Tahoma" w:cs="Tahoma"/>
      <w:sz w:val="16"/>
      <w:szCs w:val="16"/>
      <w:lang w:val="en-US"/>
    </w:rPr>
  </w:style>
  <w:style w:type="character" w:customStyle="1" w:styleId="mord">
    <w:name w:val="mord"/>
    <w:basedOn w:val="DefaultParagraphFont"/>
    <w:qFormat/>
    <w:rsid w:val="000F57B4"/>
  </w:style>
  <w:style w:type="character" w:customStyle="1" w:styleId="mopen">
    <w:name w:val="mopen"/>
    <w:basedOn w:val="DefaultParagraphFont"/>
    <w:qFormat/>
    <w:rsid w:val="000F57B4"/>
  </w:style>
  <w:style w:type="character" w:customStyle="1" w:styleId="mclose">
    <w:name w:val="mclose"/>
    <w:basedOn w:val="DefaultParagraphFont"/>
    <w:qFormat/>
    <w:rsid w:val="000F57B4"/>
  </w:style>
  <w:style w:type="character" w:customStyle="1" w:styleId="mrel">
    <w:name w:val="mrel"/>
    <w:basedOn w:val="DefaultParagraphFont"/>
    <w:qFormat/>
    <w:rsid w:val="000F57B4"/>
  </w:style>
  <w:style w:type="character" w:customStyle="1" w:styleId="mbin">
    <w:name w:val="mbin"/>
    <w:basedOn w:val="DefaultParagraphFont"/>
    <w:qFormat/>
    <w:rsid w:val="000F57B4"/>
  </w:style>
  <w:style w:type="character" w:customStyle="1" w:styleId="overflow-hidden">
    <w:name w:val="overflow-hidden"/>
    <w:basedOn w:val="DefaultParagraphFont"/>
    <w:qFormat/>
    <w:rsid w:val="000F57B4"/>
  </w:style>
  <w:style w:type="character" w:styleId="PlaceholderText">
    <w:name w:val="Placeholder Text"/>
    <w:basedOn w:val="DefaultParagraphFont"/>
    <w:uiPriority w:val="99"/>
    <w:unhideWhenUsed/>
    <w:rsid w:val="00F606B8"/>
    <w:rPr>
      <w:color w:val="666666"/>
    </w:rPr>
  </w:style>
  <w:style w:type="table" w:styleId="TableGrid">
    <w:name w:val="Table Grid"/>
    <w:basedOn w:val="TableNormal"/>
    <w:uiPriority w:val="39"/>
    <w:rsid w:val="001454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1723387">
      <w:bodyDiv w:val="1"/>
      <w:marLeft w:val="0"/>
      <w:marRight w:val="0"/>
      <w:marTop w:val="0"/>
      <w:marBottom w:val="0"/>
      <w:divBdr>
        <w:top w:val="none" w:sz="0" w:space="0" w:color="auto"/>
        <w:left w:val="none" w:sz="0" w:space="0" w:color="auto"/>
        <w:bottom w:val="none" w:sz="0" w:space="0" w:color="auto"/>
        <w:right w:val="none" w:sz="0" w:space="0" w:color="auto"/>
      </w:divBdr>
    </w:div>
    <w:div w:id="1107195674">
      <w:bodyDiv w:val="1"/>
      <w:marLeft w:val="0"/>
      <w:marRight w:val="0"/>
      <w:marTop w:val="0"/>
      <w:marBottom w:val="0"/>
      <w:divBdr>
        <w:top w:val="none" w:sz="0" w:space="0" w:color="auto"/>
        <w:left w:val="none" w:sz="0" w:space="0" w:color="auto"/>
        <w:bottom w:val="none" w:sz="0" w:space="0" w:color="auto"/>
        <w:right w:val="none" w:sz="0" w:space="0" w:color="auto"/>
      </w:divBdr>
    </w:div>
    <w:div w:id="1216773833">
      <w:bodyDiv w:val="1"/>
      <w:marLeft w:val="0"/>
      <w:marRight w:val="0"/>
      <w:marTop w:val="0"/>
      <w:marBottom w:val="0"/>
      <w:divBdr>
        <w:top w:val="none" w:sz="0" w:space="0" w:color="auto"/>
        <w:left w:val="none" w:sz="0" w:space="0" w:color="auto"/>
        <w:bottom w:val="none" w:sz="0" w:space="0" w:color="auto"/>
        <w:right w:val="none" w:sz="0" w:space="0" w:color="auto"/>
      </w:divBdr>
    </w:div>
    <w:div w:id="1419012796">
      <w:bodyDiv w:val="1"/>
      <w:marLeft w:val="0"/>
      <w:marRight w:val="0"/>
      <w:marTop w:val="0"/>
      <w:marBottom w:val="0"/>
      <w:divBdr>
        <w:top w:val="none" w:sz="0" w:space="0" w:color="auto"/>
        <w:left w:val="none" w:sz="0" w:space="0" w:color="auto"/>
        <w:bottom w:val="none" w:sz="0" w:space="0" w:color="auto"/>
        <w:right w:val="none" w:sz="0" w:space="0" w:color="auto"/>
      </w:divBdr>
    </w:div>
    <w:div w:id="1437486582">
      <w:bodyDiv w:val="1"/>
      <w:marLeft w:val="0"/>
      <w:marRight w:val="0"/>
      <w:marTop w:val="0"/>
      <w:marBottom w:val="0"/>
      <w:divBdr>
        <w:top w:val="none" w:sz="0" w:space="0" w:color="auto"/>
        <w:left w:val="none" w:sz="0" w:space="0" w:color="auto"/>
        <w:bottom w:val="none" w:sz="0" w:space="0" w:color="auto"/>
        <w:right w:val="none" w:sz="0" w:space="0" w:color="auto"/>
      </w:divBdr>
    </w:div>
    <w:div w:id="1971403351">
      <w:bodyDiv w:val="1"/>
      <w:marLeft w:val="0"/>
      <w:marRight w:val="0"/>
      <w:marTop w:val="0"/>
      <w:marBottom w:val="0"/>
      <w:divBdr>
        <w:top w:val="none" w:sz="0" w:space="0" w:color="auto"/>
        <w:left w:val="none" w:sz="0" w:space="0" w:color="auto"/>
        <w:bottom w:val="none" w:sz="0" w:space="0" w:color="auto"/>
        <w:right w:val="none" w:sz="0" w:space="0" w:color="auto"/>
      </w:divBdr>
    </w:div>
    <w:div w:id="1986202381">
      <w:bodyDiv w:val="1"/>
      <w:marLeft w:val="0"/>
      <w:marRight w:val="0"/>
      <w:marTop w:val="0"/>
      <w:marBottom w:val="0"/>
      <w:divBdr>
        <w:top w:val="none" w:sz="0" w:space="0" w:color="auto"/>
        <w:left w:val="none" w:sz="0" w:space="0" w:color="auto"/>
        <w:bottom w:val="none" w:sz="0" w:space="0" w:color="auto"/>
        <w:right w:val="none" w:sz="0" w:space="0" w:color="auto"/>
      </w:divBdr>
    </w:div>
    <w:div w:id="2007511944">
      <w:bodyDiv w:val="1"/>
      <w:marLeft w:val="0"/>
      <w:marRight w:val="0"/>
      <w:marTop w:val="0"/>
      <w:marBottom w:val="0"/>
      <w:divBdr>
        <w:top w:val="none" w:sz="0" w:space="0" w:color="auto"/>
        <w:left w:val="none" w:sz="0" w:space="0" w:color="auto"/>
        <w:bottom w:val="none" w:sz="0" w:space="0" w:color="auto"/>
        <w:right w:val="none" w:sz="0" w:space="0" w:color="auto"/>
      </w:divBdr>
    </w:div>
    <w:div w:id="20477551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yperlink" Target="https://google.github.io/tacotron/publications/tacotron2/index.html"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microsoft.com/office/2007/relationships/hdphoto" Target="media/hdphoto1.wdp"/><Relationship Id="rId17" Type="http://schemas.openxmlformats.org/officeDocument/2006/relationships/hyperlink" Target="https://langchain.readthedocs.io/en/latest/" TargetMode="External"/><Relationship Id="rId2" Type="http://schemas.openxmlformats.org/officeDocument/2006/relationships/customXml" Target="../customXml/item2.xml"/><Relationship Id="rId16" Type="http://schemas.openxmlformats.org/officeDocument/2006/relationships/hyperlink" Target="https://microsoft.github.io/msmarco/"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yperlink" Target="https://arxiv.org/abs/1706.03762" TargetMode="External"/><Relationship Id="rId10" Type="http://schemas.openxmlformats.org/officeDocument/2006/relationships/footer" Target="footer2.xml"/><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D805B76A-B8FF-4FB4-BE50-B485ADDDA245}">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7</Pages>
  <Words>3545</Words>
  <Characters>20212</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23710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Vishnu Priya</dc:creator>
  <cp:lastModifiedBy>Deepak K</cp:lastModifiedBy>
  <cp:revision>5</cp:revision>
  <dcterms:created xsi:type="dcterms:W3CDTF">2024-11-25T04:14:00Z</dcterms:created>
  <dcterms:modified xsi:type="dcterms:W3CDTF">2024-11-25T11:33:00Z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1033-12.2.0.17545</vt:lpwstr>
  </property>
  <property fmtid="{D5CDD505-2E9C-101B-9397-08002B2CF9AE}" pid="3" name="ICV">
    <vt:lpwstr>CE6B528E4DCC491CAD2C414A73EBCC3E_13</vt:lpwstr>
  </property>
</Properties>
</file>